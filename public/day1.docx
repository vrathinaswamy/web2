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014" w:rsidRPr="00C27014" w:rsidRDefault="00C27014" w:rsidP="00C27014">
      <w:pPr>
        <w:rPr>
          <w:b/>
          <w:bCs/>
          <w:lang w:val="en-CA"/>
        </w:rPr>
      </w:pPr>
      <w:r w:rsidRPr="00C27014">
        <w:rPr>
          <w:b/>
          <w:bCs/>
          <w:lang w:val="en-CA"/>
        </w:rPr>
        <w:t>Agenda</w:t>
      </w:r>
    </w:p>
    <w:p w:rsidR="00C27014" w:rsidRPr="00C27014" w:rsidRDefault="00C27014" w:rsidP="00C27014">
      <w:pPr>
        <w:numPr>
          <w:ilvl w:val="0"/>
          <w:numId w:val="1"/>
        </w:numPr>
        <w:rPr>
          <w:lang w:val="en-CA"/>
        </w:rPr>
      </w:pPr>
      <w:r w:rsidRPr="00C27014">
        <w:rPr>
          <w:b/>
          <w:bCs/>
          <w:lang w:val="en-CA"/>
        </w:rPr>
        <w:t>Introdu</w:t>
      </w:r>
      <w:r w:rsidRPr="00C27014">
        <w:rPr>
          <w:b/>
          <w:bCs/>
          <w:lang w:val="en-CA"/>
        </w:rPr>
        <w:t>c</w:t>
      </w:r>
      <w:r w:rsidRPr="00C27014">
        <w:rPr>
          <w:b/>
          <w:bCs/>
          <w:lang w:val="en-CA"/>
        </w:rPr>
        <w:t>tions</w:t>
      </w:r>
    </w:p>
    <w:p w:rsidR="00C27014" w:rsidRPr="00C27014" w:rsidRDefault="00C27014" w:rsidP="00C27014">
      <w:pPr>
        <w:numPr>
          <w:ilvl w:val="0"/>
          <w:numId w:val="1"/>
        </w:numPr>
        <w:rPr>
          <w:lang w:val="en-CA"/>
        </w:rPr>
      </w:pPr>
      <w:r w:rsidRPr="00C27014">
        <w:rPr>
          <w:b/>
          <w:bCs/>
          <w:lang w:val="en-CA"/>
        </w:rPr>
        <w:t>Orientation</w:t>
      </w:r>
    </w:p>
    <w:p w:rsidR="00C27014" w:rsidRPr="00C27014" w:rsidRDefault="00C27014" w:rsidP="00C27014">
      <w:pPr>
        <w:numPr>
          <w:ilvl w:val="0"/>
          <w:numId w:val="1"/>
        </w:numPr>
        <w:rPr>
          <w:lang w:val="en-CA"/>
        </w:rPr>
      </w:pPr>
      <w:r w:rsidRPr="00C27014">
        <w:rPr>
          <w:b/>
          <w:bCs/>
          <w:lang w:val="en-CA"/>
        </w:rPr>
        <w:t>Web development tools</w:t>
      </w:r>
    </w:p>
    <w:p w:rsidR="00C27014" w:rsidRPr="00C27014" w:rsidRDefault="00C27014" w:rsidP="00C27014">
      <w:pPr>
        <w:numPr>
          <w:ilvl w:val="0"/>
          <w:numId w:val="1"/>
        </w:numPr>
        <w:rPr>
          <w:lang w:val="en-CA"/>
        </w:rPr>
      </w:pPr>
      <w:r w:rsidRPr="00C27014">
        <w:rPr>
          <w:b/>
          <w:bCs/>
          <w:lang w:val="en-CA"/>
        </w:rPr>
        <w:t>Standards based development</w:t>
      </w:r>
    </w:p>
    <w:p w:rsidR="00C27014" w:rsidRPr="00C27014" w:rsidRDefault="00C27014" w:rsidP="00C27014">
      <w:pPr>
        <w:numPr>
          <w:ilvl w:val="0"/>
          <w:numId w:val="1"/>
        </w:numPr>
        <w:rPr>
          <w:lang w:val="en-CA"/>
        </w:rPr>
      </w:pPr>
      <w:r w:rsidRPr="00C27014">
        <w:rPr>
          <w:b/>
          <w:bCs/>
          <w:lang w:val="en-CA"/>
        </w:rPr>
        <w:t>To Do</w:t>
      </w:r>
    </w:p>
    <w:p w:rsidR="00C27014" w:rsidRPr="00C27014" w:rsidRDefault="00C27014" w:rsidP="00C27014">
      <w:pPr>
        <w:rPr>
          <w:b/>
          <w:bCs/>
          <w:lang w:val="en-CA"/>
        </w:rPr>
      </w:pPr>
      <w:r w:rsidRPr="00C27014">
        <w:rPr>
          <w:b/>
          <w:bCs/>
          <w:lang w:val="en-CA"/>
        </w:rPr>
        <w:t>Introductions</w:t>
      </w:r>
    </w:p>
    <w:p w:rsidR="00C27014" w:rsidRPr="00C27014" w:rsidRDefault="00C27014" w:rsidP="00C27014">
      <w:pPr>
        <w:numPr>
          <w:ilvl w:val="0"/>
          <w:numId w:val="2"/>
        </w:numPr>
        <w:rPr>
          <w:lang w:val="en-CA"/>
        </w:rPr>
      </w:pPr>
      <w:r w:rsidRPr="00C27014">
        <w:rPr>
          <w:b/>
          <w:bCs/>
          <w:lang w:val="en-CA"/>
        </w:rPr>
        <w:t>instructors:</w:t>
      </w:r>
      <w:r w:rsidRPr="00C27014">
        <w:rPr>
          <w:lang w:val="en-CA"/>
        </w:rPr>
        <w:t> Jeff Parker (</w:t>
      </w:r>
      <w:hyperlink r:id="rId7" w:history="1">
        <w:r w:rsidRPr="00C27014">
          <w:rPr>
            <w:rStyle w:val="Hyperlink"/>
            <w:b/>
            <w:bCs/>
            <w:lang w:val="en-CA"/>
          </w:rPr>
          <w:t>jeffrey_parker@bcit.ca</w:t>
        </w:r>
      </w:hyperlink>
      <w:r w:rsidRPr="00C27014">
        <w:rPr>
          <w:lang w:val="en-CA"/>
        </w:rPr>
        <w:t>), Michael Whyte (</w:t>
      </w:r>
      <w:hyperlink r:id="rId8" w:history="1">
        <w:r w:rsidRPr="00C27014">
          <w:rPr>
            <w:rStyle w:val="Hyperlink"/>
            <w:b/>
            <w:bCs/>
            <w:lang w:val="en-CA"/>
          </w:rPr>
          <w:t>michael_whyte@bcit.ca</w:t>
        </w:r>
      </w:hyperlink>
      <w:r w:rsidRPr="00C27014">
        <w:rPr>
          <w:lang w:val="en-CA"/>
        </w:rPr>
        <w:t>)</w:t>
      </w:r>
    </w:p>
    <w:p w:rsidR="00C27014" w:rsidRPr="00C27014" w:rsidRDefault="00C27014" w:rsidP="00C27014">
      <w:pPr>
        <w:numPr>
          <w:ilvl w:val="0"/>
          <w:numId w:val="2"/>
        </w:numPr>
        <w:rPr>
          <w:lang w:val="en-CA"/>
        </w:rPr>
      </w:pPr>
      <w:r w:rsidRPr="00C27014">
        <w:rPr>
          <w:b/>
          <w:bCs/>
          <w:lang w:val="en-CA"/>
        </w:rPr>
        <w:t>web site:</w:t>
      </w:r>
      <w:r w:rsidRPr="00C27014">
        <w:rPr>
          <w:lang w:val="en-CA"/>
        </w:rPr>
        <w:t> this is it</w:t>
      </w:r>
    </w:p>
    <w:p w:rsidR="00C27014" w:rsidRPr="00C27014" w:rsidRDefault="00C27014" w:rsidP="00C27014">
      <w:pPr>
        <w:numPr>
          <w:ilvl w:val="0"/>
          <w:numId w:val="2"/>
        </w:numPr>
        <w:rPr>
          <w:lang w:val="en-CA"/>
        </w:rPr>
      </w:pPr>
      <w:r w:rsidRPr="00C27014">
        <w:rPr>
          <w:b/>
          <w:bCs/>
          <w:lang w:val="en-CA"/>
        </w:rPr>
        <w:t>all about you...</w:t>
      </w:r>
    </w:p>
    <w:p w:rsidR="00C27014" w:rsidRPr="00C27014" w:rsidRDefault="00C27014" w:rsidP="00C27014">
      <w:pPr>
        <w:numPr>
          <w:ilvl w:val="1"/>
          <w:numId w:val="2"/>
        </w:numPr>
        <w:rPr>
          <w:lang w:val="en-CA"/>
        </w:rPr>
      </w:pPr>
      <w:r w:rsidRPr="00C27014">
        <w:rPr>
          <w:lang w:val="en-CA"/>
        </w:rPr>
        <w:t>your name</w:t>
      </w:r>
    </w:p>
    <w:p w:rsidR="00C27014" w:rsidRPr="00C27014" w:rsidRDefault="00C27014" w:rsidP="00C27014">
      <w:pPr>
        <w:numPr>
          <w:ilvl w:val="1"/>
          <w:numId w:val="2"/>
        </w:numPr>
        <w:rPr>
          <w:lang w:val="en-CA"/>
        </w:rPr>
      </w:pPr>
      <w:r w:rsidRPr="00C27014">
        <w:rPr>
          <w:lang w:val="en-CA"/>
        </w:rPr>
        <w:t>your background</w:t>
      </w:r>
    </w:p>
    <w:p w:rsidR="00C27014" w:rsidRPr="00C27014" w:rsidRDefault="00C27014" w:rsidP="00C27014">
      <w:pPr>
        <w:numPr>
          <w:ilvl w:val="1"/>
          <w:numId w:val="2"/>
        </w:numPr>
        <w:rPr>
          <w:lang w:val="en-CA"/>
        </w:rPr>
      </w:pPr>
      <w:r w:rsidRPr="00C27014">
        <w:rPr>
          <w:lang w:val="en-CA"/>
        </w:rPr>
        <w:t>what do you hope to achieve in this course? Be specific!</w:t>
      </w:r>
    </w:p>
    <w:p w:rsidR="00C27014" w:rsidRPr="00C27014" w:rsidRDefault="00C27014" w:rsidP="00C27014">
      <w:pPr>
        <w:rPr>
          <w:b/>
          <w:bCs/>
          <w:lang w:val="en-CA"/>
        </w:rPr>
      </w:pPr>
      <w:r w:rsidRPr="00C27014">
        <w:rPr>
          <w:b/>
          <w:bCs/>
          <w:lang w:val="en-CA"/>
        </w:rPr>
        <w:t>Course Overview</w:t>
      </w:r>
    </w:p>
    <w:p w:rsidR="00C27014" w:rsidRPr="00C27014" w:rsidRDefault="00C27014" w:rsidP="00C27014">
      <w:pPr>
        <w:rPr>
          <w:lang w:val="en-CA"/>
        </w:rPr>
      </w:pPr>
      <w:r w:rsidRPr="00C27014">
        <w:rPr>
          <w:lang w:val="en-CA"/>
        </w:rPr>
        <w:t>Learn more </w:t>
      </w:r>
      <w:r w:rsidRPr="00C27014">
        <w:rPr>
          <w:b/>
          <w:bCs/>
          <w:lang w:val="en-CA"/>
        </w:rPr>
        <w:t>abo</w:t>
      </w:r>
      <w:r w:rsidRPr="00C27014">
        <w:rPr>
          <w:b/>
          <w:bCs/>
          <w:lang w:val="en-CA"/>
        </w:rPr>
        <w:t>u</w:t>
      </w:r>
      <w:r w:rsidRPr="00C27014">
        <w:rPr>
          <w:b/>
          <w:bCs/>
          <w:lang w:val="en-CA"/>
        </w:rPr>
        <w:t>t the course</w:t>
      </w:r>
      <w:r w:rsidRPr="00C27014">
        <w:rPr>
          <w:lang w:val="en-CA"/>
        </w:rPr>
        <w:t> to help you determine if this is the right class for you.</w:t>
      </w:r>
    </w:p>
    <w:p w:rsidR="00C27014" w:rsidRPr="00C27014" w:rsidRDefault="00C27014" w:rsidP="00C27014">
      <w:pPr>
        <w:rPr>
          <w:b/>
          <w:bCs/>
          <w:lang w:val="en-CA"/>
        </w:rPr>
      </w:pPr>
      <w:r w:rsidRPr="00C27014">
        <w:rPr>
          <w:b/>
          <w:bCs/>
          <w:lang w:val="en-CA"/>
        </w:rPr>
        <w:t xml:space="preserve">Orientation: </w:t>
      </w:r>
      <w:proofErr w:type="spellStart"/>
      <w:r w:rsidRPr="00C27014">
        <w:rPr>
          <w:b/>
          <w:bCs/>
          <w:lang w:val="en-CA"/>
        </w:rPr>
        <w:t>Sharefile</w:t>
      </w:r>
      <w:proofErr w:type="spellEnd"/>
    </w:p>
    <w:p w:rsidR="00C27014" w:rsidRPr="00C27014" w:rsidRDefault="00C27014" w:rsidP="00C27014">
      <w:pPr>
        <w:rPr>
          <w:lang w:val="en-CA"/>
        </w:rPr>
      </w:pPr>
      <w:r w:rsidRPr="00C27014">
        <w:rPr>
          <w:lang w:val="en-CA"/>
        </w:rPr>
        <w:t>BCIT lab computers are re-imaged each day. Files you save on the local C: drive of a lab computer will be erased after the computer power is cycled.</w:t>
      </w:r>
    </w:p>
    <w:p w:rsidR="00C27014" w:rsidRPr="00C27014" w:rsidRDefault="00C27014" w:rsidP="00C27014">
      <w:pPr>
        <w:rPr>
          <w:b/>
          <w:bCs/>
          <w:lang w:val="en-CA"/>
        </w:rPr>
      </w:pPr>
      <w:r w:rsidRPr="00C27014">
        <w:rPr>
          <w:b/>
          <w:bCs/>
          <w:lang w:val="en-CA"/>
        </w:rPr>
        <w:t xml:space="preserve">Options </w:t>
      </w:r>
      <w:proofErr w:type="gramStart"/>
      <w:r w:rsidRPr="00C27014">
        <w:rPr>
          <w:b/>
          <w:bCs/>
          <w:lang w:val="en-CA"/>
        </w:rPr>
        <w:t>For</w:t>
      </w:r>
      <w:proofErr w:type="gramEnd"/>
      <w:r w:rsidRPr="00C27014">
        <w:rPr>
          <w:b/>
          <w:bCs/>
          <w:lang w:val="en-CA"/>
        </w:rPr>
        <w:t xml:space="preserve"> Saving Files:</w:t>
      </w:r>
    </w:p>
    <w:p w:rsidR="00C27014" w:rsidRPr="00C27014" w:rsidRDefault="00C27014" w:rsidP="00C27014">
      <w:pPr>
        <w:numPr>
          <w:ilvl w:val="0"/>
          <w:numId w:val="3"/>
        </w:numPr>
        <w:rPr>
          <w:lang w:val="en-CA"/>
        </w:rPr>
      </w:pPr>
      <w:r w:rsidRPr="00C27014">
        <w:rPr>
          <w:lang w:val="en-CA"/>
        </w:rPr>
        <w:t>Use </w:t>
      </w:r>
      <w:hyperlink r:id="rId9" w:history="1">
        <w:r w:rsidRPr="00C27014">
          <w:rPr>
            <w:rStyle w:val="Hyperlink"/>
            <w:b/>
            <w:bCs/>
            <w:lang w:val="en-CA"/>
          </w:rPr>
          <w:t xml:space="preserve">BCIT </w:t>
        </w:r>
        <w:proofErr w:type="spellStart"/>
        <w:r w:rsidRPr="00C27014">
          <w:rPr>
            <w:rStyle w:val="Hyperlink"/>
            <w:b/>
            <w:bCs/>
            <w:lang w:val="en-CA"/>
          </w:rPr>
          <w:t>Sharefile</w:t>
        </w:r>
        <w:proofErr w:type="spellEnd"/>
      </w:hyperlink>
      <w:r w:rsidRPr="00C27014">
        <w:rPr>
          <w:lang w:val="en-CA"/>
        </w:rPr>
        <w:t> to save your work</w:t>
      </w:r>
    </w:p>
    <w:p w:rsidR="00C27014" w:rsidRPr="00C27014" w:rsidRDefault="00C27014" w:rsidP="00C27014">
      <w:pPr>
        <w:numPr>
          <w:ilvl w:val="0"/>
          <w:numId w:val="3"/>
        </w:numPr>
        <w:rPr>
          <w:lang w:val="en-CA"/>
        </w:rPr>
      </w:pPr>
      <w:r w:rsidRPr="00C27014">
        <w:rPr>
          <w:lang w:val="en-CA"/>
        </w:rPr>
        <w:t>Save your work to your personal USB or cloud storage account</w:t>
      </w:r>
    </w:p>
    <w:p w:rsidR="00C27014" w:rsidRPr="00C27014" w:rsidRDefault="00C27014" w:rsidP="00C27014">
      <w:pPr>
        <w:numPr>
          <w:ilvl w:val="0"/>
          <w:numId w:val="3"/>
        </w:numPr>
        <w:rPr>
          <w:lang w:val="en-CA"/>
        </w:rPr>
      </w:pPr>
      <w:r w:rsidRPr="00C27014">
        <w:rPr>
          <w:lang w:val="en-CA"/>
        </w:rPr>
        <w:t xml:space="preserve">Use your own laptop in class, and </w:t>
      </w:r>
      <w:proofErr w:type="spellStart"/>
      <w:r w:rsidRPr="00C27014">
        <w:rPr>
          <w:lang w:val="en-CA"/>
        </w:rPr>
        <w:t>dont</w:t>
      </w:r>
      <w:proofErr w:type="spellEnd"/>
      <w:r w:rsidRPr="00C27014">
        <w:rPr>
          <w:lang w:val="en-CA"/>
        </w:rPr>
        <w:t xml:space="preserve"> use the BCIT lab computers</w:t>
      </w:r>
    </w:p>
    <w:p w:rsidR="00C27014" w:rsidRPr="00C27014" w:rsidRDefault="00C27014" w:rsidP="00C27014">
      <w:pPr>
        <w:rPr>
          <w:b/>
          <w:bCs/>
          <w:lang w:val="en-CA"/>
        </w:rPr>
      </w:pPr>
      <w:r w:rsidRPr="00C27014">
        <w:rPr>
          <w:b/>
          <w:bCs/>
          <w:lang w:val="en-CA"/>
        </w:rPr>
        <w:t>Orientation: Course Materials</w:t>
      </w:r>
    </w:p>
    <w:p w:rsidR="00C27014" w:rsidRPr="00C27014" w:rsidRDefault="00C27014" w:rsidP="00C27014">
      <w:pPr>
        <w:rPr>
          <w:lang w:val="en-CA"/>
        </w:rPr>
      </w:pPr>
      <w:r w:rsidRPr="00C27014">
        <w:rPr>
          <w:lang w:val="en-CA"/>
        </w:rPr>
        <w:t>COMP 1950 homework assignments, quizzes, in class exercises and example code can be accessed via </w:t>
      </w:r>
      <w:hyperlink r:id="rId10" w:history="1">
        <w:r w:rsidRPr="00C27014">
          <w:rPr>
            <w:rStyle w:val="Hyperlink"/>
            <w:b/>
            <w:bCs/>
            <w:lang w:val="en-CA"/>
          </w:rPr>
          <w:t>Desire 2 Learn</w:t>
        </w:r>
      </w:hyperlink>
      <w:r w:rsidRPr="00C27014">
        <w:rPr>
          <w:lang w:val="en-CA"/>
        </w:rPr>
        <w:t xml:space="preserve"> (D2L). Use your BCIT student number and password to access D2L. Course materials will become </w:t>
      </w:r>
      <w:proofErr w:type="spellStart"/>
      <w:r w:rsidRPr="00C27014">
        <w:rPr>
          <w:lang w:val="en-CA"/>
        </w:rPr>
        <w:t>avilable</w:t>
      </w:r>
      <w:proofErr w:type="spellEnd"/>
      <w:r w:rsidRPr="00C27014">
        <w:rPr>
          <w:lang w:val="en-CA"/>
        </w:rPr>
        <w:t xml:space="preserve"> as the course progresses. It is your responsibility to log in and download files as they become available.</w:t>
      </w:r>
    </w:p>
    <w:p w:rsidR="00C27014" w:rsidRPr="00C27014" w:rsidRDefault="00C27014" w:rsidP="00C27014">
      <w:pPr>
        <w:rPr>
          <w:lang w:val="en-CA"/>
        </w:rPr>
      </w:pPr>
      <w:r w:rsidRPr="00C27014">
        <w:rPr>
          <w:lang w:val="en-CA"/>
        </w:rPr>
        <w:t>If you have difficulty gaining access, consult the </w:t>
      </w:r>
      <w:hyperlink r:id="rId11" w:history="1">
        <w:r w:rsidRPr="00C27014">
          <w:rPr>
            <w:rStyle w:val="Hyperlink"/>
            <w:b/>
            <w:bCs/>
            <w:lang w:val="en-CA"/>
          </w:rPr>
          <w:t>D2L help documentation</w:t>
        </w:r>
      </w:hyperlink>
      <w:r w:rsidRPr="00C27014">
        <w:rPr>
          <w:lang w:val="en-CA"/>
        </w:rPr>
        <w:t>, or contact BCIT Tech help desk at </w:t>
      </w:r>
      <w:r w:rsidRPr="00C27014">
        <w:rPr>
          <w:b/>
          <w:bCs/>
          <w:lang w:val="en-CA"/>
        </w:rPr>
        <w:t>604-412-7444</w:t>
      </w:r>
      <w:r w:rsidRPr="00C27014">
        <w:rPr>
          <w:lang w:val="en-CA"/>
        </w:rPr>
        <w:t> (Toll free: </w:t>
      </w:r>
      <w:r w:rsidRPr="00C27014">
        <w:rPr>
          <w:b/>
          <w:bCs/>
          <w:lang w:val="en-CA"/>
        </w:rPr>
        <w:t>1-800-351-5533</w:t>
      </w:r>
      <w:r w:rsidRPr="00C27014">
        <w:rPr>
          <w:lang w:val="en-CA"/>
        </w:rPr>
        <w:t>).</w:t>
      </w:r>
    </w:p>
    <w:p w:rsidR="00C27014" w:rsidRPr="00C27014" w:rsidRDefault="00C27014" w:rsidP="00C27014">
      <w:pPr>
        <w:rPr>
          <w:b/>
          <w:bCs/>
          <w:lang w:val="en-CA"/>
        </w:rPr>
      </w:pPr>
      <w:r w:rsidRPr="00C27014">
        <w:rPr>
          <w:b/>
          <w:bCs/>
          <w:lang w:val="en-CA"/>
        </w:rPr>
        <w:t>Orientation: Web space</w:t>
      </w:r>
    </w:p>
    <w:p w:rsidR="00C27014" w:rsidRPr="00C27014" w:rsidRDefault="00C27014" w:rsidP="00C27014">
      <w:pPr>
        <w:rPr>
          <w:lang w:val="en-CA"/>
        </w:rPr>
      </w:pPr>
      <w:r w:rsidRPr="00C27014">
        <w:rPr>
          <w:lang w:val="en-CA"/>
        </w:rPr>
        <w:t xml:space="preserve">Each student will get a personal </w:t>
      </w:r>
      <w:proofErr w:type="spellStart"/>
      <w:r w:rsidRPr="00C27014">
        <w:rPr>
          <w:lang w:val="en-CA"/>
        </w:rPr>
        <w:t>webspace</w:t>
      </w:r>
      <w:proofErr w:type="spellEnd"/>
      <w:r w:rsidRPr="00C27014">
        <w:rPr>
          <w:lang w:val="en-CA"/>
        </w:rPr>
        <w:t xml:space="preserve"> where you will publish your homework assignments. This is not a continuation of your COMP1850 site (if you had one). This site is primarily for you to house your exercises, assignments and group work. Make it a site that is usable and functional.</w:t>
      </w:r>
    </w:p>
    <w:p w:rsidR="00C27014" w:rsidRPr="00C27014" w:rsidRDefault="00C27014" w:rsidP="00C27014">
      <w:pPr>
        <w:numPr>
          <w:ilvl w:val="0"/>
          <w:numId w:val="4"/>
        </w:numPr>
        <w:rPr>
          <w:lang w:val="en-CA"/>
        </w:rPr>
      </w:pPr>
      <w:r w:rsidRPr="00C27014">
        <w:rPr>
          <w:lang w:val="en-CA"/>
        </w:rPr>
        <w:t xml:space="preserve">Your instructor will create </w:t>
      </w:r>
      <w:proofErr w:type="spellStart"/>
      <w:r w:rsidRPr="00C27014">
        <w:rPr>
          <w:lang w:val="en-CA"/>
        </w:rPr>
        <w:t>webspaces</w:t>
      </w:r>
      <w:proofErr w:type="spellEnd"/>
      <w:r w:rsidRPr="00C27014">
        <w:rPr>
          <w:lang w:val="en-CA"/>
        </w:rPr>
        <w:t xml:space="preserve"> for each of you.</w:t>
      </w:r>
    </w:p>
    <w:p w:rsidR="00C27014" w:rsidRPr="00C27014" w:rsidRDefault="00C27014" w:rsidP="00C27014">
      <w:pPr>
        <w:numPr>
          <w:ilvl w:val="0"/>
          <w:numId w:val="4"/>
        </w:numPr>
        <w:rPr>
          <w:lang w:val="en-CA"/>
        </w:rPr>
      </w:pPr>
      <w:r w:rsidRPr="00C27014">
        <w:rPr>
          <w:lang w:val="en-CA"/>
        </w:rPr>
        <w:t>Email your instructor this information:</w:t>
      </w:r>
    </w:p>
    <w:p w:rsidR="00C27014" w:rsidRPr="00C27014" w:rsidRDefault="00C27014" w:rsidP="00C27014">
      <w:pPr>
        <w:numPr>
          <w:ilvl w:val="1"/>
          <w:numId w:val="4"/>
        </w:numPr>
        <w:rPr>
          <w:lang w:val="en-CA"/>
        </w:rPr>
      </w:pPr>
      <w:r w:rsidRPr="00C27014">
        <w:rPr>
          <w:lang w:val="en-CA"/>
        </w:rPr>
        <w:t xml:space="preserve">your </w:t>
      </w:r>
      <w:proofErr w:type="spellStart"/>
      <w:r w:rsidRPr="00C27014">
        <w:rPr>
          <w:lang w:val="en-CA"/>
        </w:rPr>
        <w:t>myBCIT</w:t>
      </w:r>
      <w:proofErr w:type="spellEnd"/>
      <w:r w:rsidRPr="00C27014">
        <w:rPr>
          <w:lang w:val="en-CA"/>
        </w:rPr>
        <w:t xml:space="preserve"> email - </w:t>
      </w:r>
      <w:proofErr w:type="spellStart"/>
      <w:r w:rsidRPr="00C27014">
        <w:rPr>
          <w:lang w:val="en-CA"/>
        </w:rPr>
        <w:t>eg</w:t>
      </w:r>
      <w:proofErr w:type="spellEnd"/>
      <w:r w:rsidRPr="00C27014">
        <w:rPr>
          <w:lang w:val="en-CA"/>
        </w:rPr>
        <w:t>: yourname123@my.BCIT.ca</w:t>
      </w:r>
    </w:p>
    <w:p w:rsidR="00C27014" w:rsidRPr="00C27014" w:rsidRDefault="00C27014" w:rsidP="00C27014">
      <w:pPr>
        <w:numPr>
          <w:ilvl w:val="1"/>
          <w:numId w:val="4"/>
        </w:numPr>
        <w:rPr>
          <w:lang w:val="en-CA"/>
        </w:rPr>
      </w:pPr>
      <w:r w:rsidRPr="00C27014">
        <w:rPr>
          <w:lang w:val="en-CA"/>
        </w:rPr>
        <w:t xml:space="preserve">your student number - </w:t>
      </w:r>
      <w:proofErr w:type="spellStart"/>
      <w:r w:rsidRPr="00C27014">
        <w:rPr>
          <w:lang w:val="en-CA"/>
        </w:rPr>
        <w:t>eg</w:t>
      </w:r>
      <w:proofErr w:type="spellEnd"/>
      <w:r w:rsidRPr="00C27014">
        <w:rPr>
          <w:lang w:val="en-CA"/>
        </w:rPr>
        <w:t>: A00123456</w:t>
      </w:r>
    </w:p>
    <w:p w:rsidR="00C27014" w:rsidRPr="00C27014" w:rsidRDefault="00C27014" w:rsidP="00C27014">
      <w:pPr>
        <w:numPr>
          <w:ilvl w:val="1"/>
          <w:numId w:val="4"/>
        </w:numPr>
        <w:rPr>
          <w:lang w:val="en-CA"/>
        </w:rPr>
      </w:pPr>
      <w:r w:rsidRPr="00C27014">
        <w:rPr>
          <w:lang w:val="en-CA"/>
        </w:rPr>
        <w:t xml:space="preserve">a case sensitive password you will remember </w:t>
      </w:r>
      <w:proofErr w:type="gramStart"/>
      <w:r w:rsidRPr="00C27014">
        <w:rPr>
          <w:lang w:val="en-CA"/>
        </w:rPr>
        <w:t>- ???</w:t>
      </w:r>
      <w:proofErr w:type="gramEnd"/>
    </w:p>
    <w:p w:rsidR="00C27014" w:rsidRPr="00C27014" w:rsidRDefault="00C27014" w:rsidP="00C27014">
      <w:pPr>
        <w:numPr>
          <w:ilvl w:val="0"/>
          <w:numId w:val="4"/>
        </w:numPr>
        <w:rPr>
          <w:lang w:val="en-CA"/>
        </w:rPr>
      </w:pPr>
      <w:r w:rsidRPr="00C27014">
        <w:rPr>
          <w:lang w:val="en-CA"/>
        </w:rPr>
        <w:t>Take the name portion of your </w:t>
      </w:r>
      <w:r w:rsidRPr="00C27014">
        <w:rPr>
          <w:b/>
          <w:bCs/>
          <w:lang w:val="en-CA"/>
        </w:rPr>
        <w:t>my.bcit.ca</w:t>
      </w:r>
      <w:r w:rsidRPr="00C27014">
        <w:rPr>
          <w:lang w:val="en-CA"/>
        </w:rPr>
        <w:t> email address and use it at the end of the URL described below (</w:t>
      </w:r>
      <w:proofErr w:type="spellStart"/>
      <w:r w:rsidRPr="00C27014">
        <w:rPr>
          <w:lang w:val="en-CA"/>
        </w:rPr>
        <w:t>eg</w:t>
      </w:r>
      <w:proofErr w:type="spellEnd"/>
      <w:r w:rsidRPr="00C27014">
        <w:rPr>
          <w:lang w:val="en-CA"/>
        </w:rPr>
        <w:t>: if your email address is '</w:t>
      </w:r>
      <w:r w:rsidRPr="00C27014">
        <w:rPr>
          <w:i/>
          <w:iCs/>
          <w:lang w:val="en-CA"/>
        </w:rPr>
        <w:t>yourname123@my.bcit.ca</w:t>
      </w:r>
      <w:r w:rsidRPr="00C27014">
        <w:rPr>
          <w:lang w:val="en-CA"/>
        </w:rPr>
        <w:t>', your email name is '</w:t>
      </w:r>
      <w:r w:rsidRPr="00C27014">
        <w:rPr>
          <w:i/>
          <w:iCs/>
          <w:lang w:val="en-CA"/>
        </w:rPr>
        <w:t>yourname123</w:t>
      </w:r>
      <w:r w:rsidRPr="00C27014">
        <w:rPr>
          <w:lang w:val="en-CA"/>
        </w:rPr>
        <w:t xml:space="preserve">', so your </w:t>
      </w:r>
      <w:proofErr w:type="spellStart"/>
      <w:r w:rsidRPr="00C27014">
        <w:rPr>
          <w:lang w:val="en-CA"/>
        </w:rPr>
        <w:t>url</w:t>
      </w:r>
      <w:proofErr w:type="spellEnd"/>
      <w:r w:rsidRPr="00C27014">
        <w:rPr>
          <w:lang w:val="en-CA"/>
        </w:rPr>
        <w:t xml:space="preserve"> would be </w:t>
      </w:r>
      <w:r w:rsidRPr="00C27014">
        <w:rPr>
          <w:lang w:val="en-CA"/>
        </w:rPr>
        <w:lastRenderedPageBreak/>
        <w:t>'</w:t>
      </w:r>
      <w:r w:rsidRPr="00C27014">
        <w:rPr>
          <w:i/>
          <w:iCs/>
          <w:lang w:val="en-CA"/>
        </w:rPr>
        <w:t>http://bcitcomp.ca/students/yourname123</w:t>
      </w:r>
      <w:r w:rsidRPr="00C27014">
        <w:rPr>
          <w:lang w:val="en-CA"/>
        </w:rPr>
        <w:t>'</w:t>
      </w:r>
      <w:r w:rsidRPr="00C27014">
        <w:rPr>
          <w:lang w:val="en-CA"/>
        </w:rPr>
        <w:br/>
        <w:t>For example: </w:t>
      </w:r>
      <w:r w:rsidRPr="00C27014">
        <w:rPr>
          <w:b/>
          <w:bCs/>
          <w:lang w:val="en-CA"/>
        </w:rPr>
        <w:t>http://bcitcomp.ca/students/your_bcit_email_name</w:t>
      </w:r>
    </w:p>
    <w:p w:rsidR="00C27014" w:rsidRPr="00C27014" w:rsidRDefault="00C27014" w:rsidP="00C27014">
      <w:pPr>
        <w:rPr>
          <w:b/>
          <w:bCs/>
          <w:lang w:val="en-CA"/>
        </w:rPr>
      </w:pPr>
      <w:r w:rsidRPr="00C27014">
        <w:rPr>
          <w:b/>
          <w:bCs/>
          <w:lang w:val="en-CA"/>
        </w:rPr>
        <w:t>Connect to your bcitcomp.ca account via FTP</w:t>
      </w:r>
    </w:p>
    <w:p w:rsidR="00C27014" w:rsidRPr="00C27014" w:rsidRDefault="00C27014" w:rsidP="00C27014">
      <w:pPr>
        <w:rPr>
          <w:lang w:val="en-CA"/>
        </w:rPr>
      </w:pPr>
      <w:r w:rsidRPr="00C27014">
        <w:rPr>
          <w:lang w:val="en-CA"/>
        </w:rPr>
        <w:t xml:space="preserve">Use </w:t>
      </w:r>
      <w:proofErr w:type="spellStart"/>
      <w:r w:rsidRPr="00C27014">
        <w:rPr>
          <w:lang w:val="en-CA"/>
        </w:rPr>
        <w:t>Filezilla</w:t>
      </w:r>
      <w:proofErr w:type="spellEnd"/>
      <w:r w:rsidRPr="00C27014">
        <w:rPr>
          <w:lang w:val="en-CA"/>
        </w:rPr>
        <w:t>, or any FTP client to connect to bcitcomp.ca. The bcitcomp.ca server provides you with a space on the internet where you can publish your homework and assignments.</w:t>
      </w:r>
    </w:p>
    <w:p w:rsidR="00C27014" w:rsidRPr="00C27014" w:rsidRDefault="00C27014" w:rsidP="00C27014">
      <w:pPr>
        <w:numPr>
          <w:ilvl w:val="0"/>
          <w:numId w:val="5"/>
        </w:numPr>
        <w:rPr>
          <w:lang w:val="en-CA"/>
        </w:rPr>
      </w:pPr>
      <w:r w:rsidRPr="00C27014">
        <w:rPr>
          <w:lang w:val="en-CA"/>
        </w:rPr>
        <w:t>Choose: </w:t>
      </w:r>
      <w:r w:rsidRPr="00C27014">
        <w:rPr>
          <w:b/>
          <w:bCs/>
          <w:lang w:val="en-CA"/>
        </w:rPr>
        <w:t>File-&gt;</w:t>
      </w:r>
      <w:proofErr w:type="spellStart"/>
      <w:r w:rsidRPr="00C27014">
        <w:rPr>
          <w:b/>
          <w:bCs/>
          <w:lang w:val="en-CA"/>
        </w:rPr>
        <w:t>SiteManager</w:t>
      </w:r>
      <w:proofErr w:type="spellEnd"/>
      <w:r w:rsidRPr="00C27014">
        <w:rPr>
          <w:b/>
          <w:bCs/>
          <w:lang w:val="en-CA"/>
        </w:rPr>
        <w:t>-&gt;New Site</w:t>
      </w:r>
      <w:r w:rsidRPr="00C27014">
        <w:rPr>
          <w:lang w:val="en-CA"/>
        </w:rPr>
        <w:t xml:space="preserve">, then describe the FTP server, </w:t>
      </w:r>
      <w:proofErr w:type="spellStart"/>
      <w:r w:rsidRPr="00C27014">
        <w:rPr>
          <w:lang w:val="en-CA"/>
        </w:rPr>
        <w:t>eg</w:t>
      </w:r>
      <w:proofErr w:type="spellEnd"/>
      <w:r w:rsidRPr="00C27014">
        <w:rPr>
          <w:lang w:val="en-CA"/>
        </w:rPr>
        <w:t xml:space="preserve"> "bcitcomp.ca"</w:t>
      </w:r>
    </w:p>
    <w:p w:rsidR="00C27014" w:rsidRPr="00C27014" w:rsidRDefault="00C27014" w:rsidP="00C27014">
      <w:pPr>
        <w:numPr>
          <w:ilvl w:val="0"/>
          <w:numId w:val="5"/>
        </w:numPr>
        <w:rPr>
          <w:lang w:val="en-CA"/>
        </w:rPr>
      </w:pPr>
      <w:r w:rsidRPr="00C27014">
        <w:rPr>
          <w:lang w:val="en-CA"/>
        </w:rPr>
        <w:t>Host: </w:t>
      </w:r>
      <w:r w:rsidRPr="00C27014">
        <w:rPr>
          <w:b/>
          <w:bCs/>
          <w:lang w:val="en-CA"/>
        </w:rPr>
        <w:t>bcitcomp.ca</w:t>
      </w:r>
    </w:p>
    <w:p w:rsidR="00C27014" w:rsidRPr="00C27014" w:rsidRDefault="00C27014" w:rsidP="00C27014">
      <w:pPr>
        <w:numPr>
          <w:ilvl w:val="0"/>
          <w:numId w:val="5"/>
        </w:numPr>
        <w:rPr>
          <w:lang w:val="en-CA"/>
        </w:rPr>
      </w:pPr>
      <w:r w:rsidRPr="00C27014">
        <w:rPr>
          <w:lang w:val="en-CA"/>
        </w:rPr>
        <w:t>Port: </w:t>
      </w:r>
      <w:r w:rsidRPr="00C27014">
        <w:rPr>
          <w:b/>
          <w:bCs/>
          <w:lang w:val="en-CA"/>
        </w:rPr>
        <w:t>21</w:t>
      </w:r>
    </w:p>
    <w:p w:rsidR="00C27014" w:rsidRPr="00C27014" w:rsidRDefault="00C27014" w:rsidP="00C27014">
      <w:pPr>
        <w:numPr>
          <w:ilvl w:val="0"/>
          <w:numId w:val="5"/>
        </w:numPr>
        <w:rPr>
          <w:lang w:val="en-CA"/>
        </w:rPr>
      </w:pPr>
      <w:r w:rsidRPr="00C27014">
        <w:rPr>
          <w:lang w:val="en-CA"/>
        </w:rPr>
        <w:t>User: </w:t>
      </w:r>
      <w:r w:rsidRPr="00C27014">
        <w:rPr>
          <w:b/>
          <w:bCs/>
          <w:lang w:val="en-CA"/>
        </w:rPr>
        <w:t>{</w:t>
      </w:r>
      <w:proofErr w:type="spellStart"/>
      <w:r w:rsidRPr="00C27014">
        <w:rPr>
          <w:b/>
          <w:bCs/>
          <w:lang w:val="en-CA"/>
        </w:rPr>
        <w:t>yourBCITStudentNumber</w:t>
      </w:r>
      <w:proofErr w:type="spellEnd"/>
      <w:r w:rsidRPr="00C27014">
        <w:rPr>
          <w:b/>
          <w:bCs/>
          <w:lang w:val="en-CA"/>
        </w:rPr>
        <w:t>}@bcitcomp.ca</w:t>
      </w:r>
      <w:r w:rsidRPr="00C27014">
        <w:rPr>
          <w:lang w:val="en-CA"/>
        </w:rPr>
        <w:t> (use an uppercase </w:t>
      </w:r>
      <w:r w:rsidRPr="00C27014">
        <w:rPr>
          <w:b/>
          <w:bCs/>
          <w:lang w:val="en-CA"/>
        </w:rPr>
        <w:t>A</w:t>
      </w:r>
      <w:r w:rsidRPr="00C27014">
        <w:rPr>
          <w:lang w:val="en-CA"/>
        </w:rPr>
        <w:t> when typing your BCIT student number)</w:t>
      </w:r>
    </w:p>
    <w:p w:rsidR="00C27014" w:rsidRPr="00C27014" w:rsidRDefault="00C27014" w:rsidP="00C27014">
      <w:pPr>
        <w:numPr>
          <w:ilvl w:val="0"/>
          <w:numId w:val="5"/>
        </w:numPr>
        <w:rPr>
          <w:lang w:val="en-CA"/>
        </w:rPr>
      </w:pPr>
      <w:r w:rsidRPr="00C27014">
        <w:rPr>
          <w:lang w:val="en-CA"/>
        </w:rPr>
        <w:t>Password</w:t>
      </w:r>
      <w:proofErr w:type="gramStart"/>
      <w:r w:rsidRPr="00C27014">
        <w:rPr>
          <w:lang w:val="en-CA"/>
        </w:rPr>
        <w:t>: </w:t>
      </w:r>
      <w:r w:rsidRPr="00C27014">
        <w:rPr>
          <w:b/>
          <w:bCs/>
          <w:lang w:val="en-CA"/>
        </w:rPr>
        <w:t>???</w:t>
      </w:r>
      <w:proofErr w:type="gramEnd"/>
    </w:p>
    <w:p w:rsidR="00C27014" w:rsidRPr="00C27014" w:rsidRDefault="00C27014" w:rsidP="00C27014">
      <w:pPr>
        <w:numPr>
          <w:ilvl w:val="0"/>
          <w:numId w:val="5"/>
        </w:numPr>
        <w:rPr>
          <w:lang w:val="en-CA"/>
        </w:rPr>
      </w:pPr>
      <w:proofErr w:type="spellStart"/>
      <w:r w:rsidRPr="00C27014">
        <w:rPr>
          <w:lang w:val="en-CA"/>
        </w:rPr>
        <w:t>Servertype</w:t>
      </w:r>
      <w:proofErr w:type="spellEnd"/>
      <w:r w:rsidRPr="00C27014">
        <w:rPr>
          <w:lang w:val="en-CA"/>
        </w:rPr>
        <w:t>: </w:t>
      </w:r>
      <w:r w:rsidRPr="00C27014">
        <w:rPr>
          <w:b/>
          <w:bCs/>
          <w:lang w:val="en-CA"/>
        </w:rPr>
        <w:t>FTP</w:t>
      </w:r>
      <w:r w:rsidRPr="00C27014">
        <w:rPr>
          <w:lang w:val="en-CA"/>
        </w:rPr>
        <w:t> File Transfer Protocol</w:t>
      </w:r>
    </w:p>
    <w:p w:rsidR="00C27014" w:rsidRPr="00C27014" w:rsidRDefault="00C27014" w:rsidP="00C27014">
      <w:pPr>
        <w:numPr>
          <w:ilvl w:val="0"/>
          <w:numId w:val="5"/>
        </w:numPr>
        <w:rPr>
          <w:lang w:val="en-CA"/>
        </w:rPr>
      </w:pPr>
      <w:proofErr w:type="spellStart"/>
      <w:r w:rsidRPr="00C27014">
        <w:rPr>
          <w:lang w:val="en-CA"/>
        </w:rPr>
        <w:t>LogonType</w:t>
      </w:r>
      <w:proofErr w:type="spellEnd"/>
      <w:r w:rsidRPr="00C27014">
        <w:rPr>
          <w:lang w:val="en-CA"/>
        </w:rPr>
        <w:t>: </w:t>
      </w:r>
      <w:r w:rsidRPr="00C27014">
        <w:rPr>
          <w:b/>
          <w:bCs/>
          <w:lang w:val="en-CA"/>
        </w:rPr>
        <w:t>Normal</w:t>
      </w:r>
    </w:p>
    <w:p w:rsidR="00C27014" w:rsidRPr="00C27014" w:rsidRDefault="00C27014" w:rsidP="00C27014">
      <w:pPr>
        <w:numPr>
          <w:ilvl w:val="0"/>
          <w:numId w:val="5"/>
        </w:numPr>
        <w:rPr>
          <w:lang w:val="en-CA"/>
        </w:rPr>
      </w:pPr>
      <w:r w:rsidRPr="00C27014">
        <w:rPr>
          <w:lang w:val="en-CA"/>
        </w:rPr>
        <w:t>Click: </w:t>
      </w:r>
      <w:r w:rsidRPr="00C27014">
        <w:rPr>
          <w:b/>
          <w:bCs/>
          <w:lang w:val="en-CA"/>
        </w:rPr>
        <w:t>Connect</w:t>
      </w:r>
    </w:p>
    <w:p w:rsidR="00C27014" w:rsidRPr="00C27014" w:rsidRDefault="00C27014" w:rsidP="00C27014">
      <w:pPr>
        <w:numPr>
          <w:ilvl w:val="0"/>
          <w:numId w:val="5"/>
        </w:numPr>
        <w:rPr>
          <w:lang w:val="en-CA"/>
        </w:rPr>
      </w:pPr>
      <w:r w:rsidRPr="00C27014">
        <w:rPr>
          <w:lang w:val="en-CA"/>
        </w:rPr>
        <w:t>If you experience connectivity problems, re-check your input, or ask your instructor for assistance.</w:t>
      </w:r>
    </w:p>
    <w:p w:rsidR="00C27014" w:rsidRPr="00C27014" w:rsidRDefault="00C27014" w:rsidP="00C27014">
      <w:pPr>
        <w:rPr>
          <w:lang w:val="en-CA"/>
        </w:rPr>
      </w:pPr>
      <w:r w:rsidRPr="00C27014">
        <w:rPr>
          <w:lang w:val="en-CA"/>
        </w:rPr>
        <w:lastRenderedPageBreak/>
        <w:fldChar w:fldCharType="begin"/>
      </w:r>
      <w:r w:rsidRPr="00C27014">
        <w:rPr>
          <w:lang w:val="en-CA"/>
        </w:rPr>
        <w:instrText xml:space="preserve"> INCLUDEPICTURE "http://bcitcomp.ca/images/filezilla_screenshot.png" \* MERGEFORMATINET </w:instrText>
      </w:r>
      <w:r w:rsidRPr="00C27014">
        <w:rPr>
          <w:lang w:val="en-CA"/>
        </w:rPr>
        <w:fldChar w:fldCharType="separate"/>
      </w:r>
      <w:r w:rsidRPr="00C27014">
        <w:rPr>
          <w:lang w:val="en-CA"/>
        </w:rPr>
        <w:drawing>
          <wp:inline distT="0" distB="0" distL="0" distR="0">
            <wp:extent cx="8021320" cy="6423660"/>
            <wp:effectExtent l="0" t="0" r="5080" b="2540"/>
            <wp:docPr id="10" name="Picture 10" descr="Filezilla FTP logi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zilla FTP login 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21320" cy="6423660"/>
                    </a:xfrm>
                    <a:prstGeom prst="rect">
                      <a:avLst/>
                    </a:prstGeom>
                    <a:noFill/>
                    <a:ln>
                      <a:noFill/>
                    </a:ln>
                  </pic:spPr>
                </pic:pic>
              </a:graphicData>
            </a:graphic>
          </wp:inline>
        </w:drawing>
      </w:r>
      <w:r w:rsidRPr="00C27014">
        <w:fldChar w:fldCharType="end"/>
      </w:r>
    </w:p>
    <w:p w:rsidR="00C27014" w:rsidRPr="00C27014" w:rsidRDefault="00C27014" w:rsidP="00C27014">
      <w:pPr>
        <w:rPr>
          <w:b/>
          <w:bCs/>
          <w:lang w:val="en-CA"/>
        </w:rPr>
      </w:pPr>
      <w:r w:rsidRPr="00C27014">
        <w:rPr>
          <w:b/>
          <w:bCs/>
          <w:lang w:val="en-CA"/>
        </w:rPr>
        <w:t>Tools: Visual Studio Code</w:t>
      </w:r>
    </w:p>
    <w:p w:rsidR="00C27014" w:rsidRPr="00C27014" w:rsidRDefault="00C27014" w:rsidP="00C27014">
      <w:pPr>
        <w:rPr>
          <w:lang w:val="en-CA"/>
        </w:rPr>
      </w:pPr>
      <w:r w:rsidRPr="00C27014">
        <w:rPr>
          <w:lang w:val="en-CA"/>
        </w:rPr>
        <w:t xml:space="preserve">There are several development tools to choose from. In COMP 1950 we will use the open source Integrated </w:t>
      </w:r>
      <w:proofErr w:type="spellStart"/>
      <w:r w:rsidRPr="00C27014">
        <w:rPr>
          <w:lang w:val="en-CA"/>
        </w:rPr>
        <w:t>Devlopment</w:t>
      </w:r>
      <w:proofErr w:type="spellEnd"/>
      <w:r w:rsidRPr="00C27014">
        <w:rPr>
          <w:lang w:val="en-CA"/>
        </w:rPr>
        <w:t xml:space="preserve"> Environment (IDE) from Microsoft called </w:t>
      </w:r>
      <w:hyperlink r:id="rId13" w:history="1">
        <w:r w:rsidRPr="00C27014">
          <w:rPr>
            <w:rStyle w:val="Hyperlink"/>
            <w:b/>
            <w:bCs/>
            <w:lang w:val="en-CA"/>
          </w:rPr>
          <w:t>Visual Studio Code</w:t>
        </w:r>
      </w:hyperlink>
      <w:r w:rsidRPr="00C27014">
        <w:rPr>
          <w:lang w:val="en-CA"/>
        </w:rPr>
        <w:t xml:space="preserve"> (VS Code). This is more than a simple text editor, it provides robust code editing, maintenance and testing features, as well as supporting plugins to further increase </w:t>
      </w:r>
      <w:proofErr w:type="spellStart"/>
      <w:proofErr w:type="gramStart"/>
      <w:r w:rsidRPr="00C27014">
        <w:rPr>
          <w:lang w:val="en-CA"/>
        </w:rPr>
        <w:t>it's</w:t>
      </w:r>
      <w:proofErr w:type="spellEnd"/>
      <w:proofErr w:type="gramEnd"/>
      <w:r w:rsidRPr="00C27014">
        <w:rPr>
          <w:lang w:val="en-CA"/>
        </w:rPr>
        <w:t xml:space="preserve"> capabilities.</w:t>
      </w:r>
      <w:bookmarkStart w:id="0" w:name="_GoBack"/>
      <w:bookmarkEnd w:id="0"/>
    </w:p>
    <w:p w:rsidR="00C27014" w:rsidRPr="00C27014" w:rsidRDefault="00C27014" w:rsidP="00C27014">
      <w:pPr>
        <w:rPr>
          <w:b/>
          <w:bCs/>
          <w:lang w:val="en-CA"/>
        </w:rPr>
      </w:pPr>
      <w:r w:rsidRPr="00C27014">
        <w:rPr>
          <w:b/>
          <w:bCs/>
          <w:lang w:val="en-CA"/>
        </w:rPr>
        <w:t>Lab Computers</w:t>
      </w:r>
    </w:p>
    <w:p w:rsidR="00C27014" w:rsidRPr="00C27014" w:rsidRDefault="00C27014" w:rsidP="00C27014">
      <w:pPr>
        <w:rPr>
          <w:lang w:val="en-CA"/>
        </w:rPr>
      </w:pPr>
      <w:r w:rsidRPr="00C27014">
        <w:rPr>
          <w:lang w:val="en-CA"/>
        </w:rPr>
        <w:t>VS Code should already be installed on COMP1950 lab computers. The executable is found at </w:t>
      </w:r>
      <w:r w:rsidRPr="00C27014">
        <w:rPr>
          <w:b/>
          <w:bCs/>
          <w:lang w:val="en-CA"/>
        </w:rPr>
        <w:t>C:/Program Files/Microsoft VS Code/Code.exe</w:t>
      </w:r>
    </w:p>
    <w:p w:rsidR="00C27014" w:rsidRPr="00C27014" w:rsidRDefault="00C27014" w:rsidP="00C27014">
      <w:pPr>
        <w:rPr>
          <w:b/>
          <w:bCs/>
          <w:lang w:val="en-CA"/>
        </w:rPr>
      </w:pPr>
      <w:r w:rsidRPr="00C27014">
        <w:rPr>
          <w:b/>
          <w:bCs/>
          <w:lang w:val="en-CA"/>
        </w:rPr>
        <w:t>Laptop / Home Desktop</w:t>
      </w:r>
    </w:p>
    <w:p w:rsidR="00C27014" w:rsidRPr="00C27014" w:rsidRDefault="00C27014" w:rsidP="00C27014">
      <w:pPr>
        <w:rPr>
          <w:lang w:val="en-CA"/>
        </w:rPr>
      </w:pPr>
      <w:hyperlink r:id="rId14" w:anchor="alt-downloads" w:history="1">
        <w:r w:rsidRPr="00C27014">
          <w:rPr>
            <w:rStyle w:val="Hyperlink"/>
            <w:b/>
            <w:bCs/>
            <w:lang w:val="en-CA"/>
          </w:rPr>
          <w:t>Download VS Code</w:t>
        </w:r>
      </w:hyperlink>
      <w:r w:rsidRPr="00C27014">
        <w:rPr>
          <w:lang w:val="en-CA"/>
        </w:rPr>
        <w:t> for Windows, Mac or Linux.</w:t>
      </w:r>
    </w:p>
    <w:p w:rsidR="00C27014" w:rsidRPr="00C27014" w:rsidRDefault="00C27014" w:rsidP="00C27014">
      <w:pPr>
        <w:rPr>
          <w:b/>
          <w:bCs/>
          <w:lang w:val="en-CA"/>
        </w:rPr>
      </w:pPr>
      <w:r w:rsidRPr="00C27014">
        <w:rPr>
          <w:b/>
          <w:bCs/>
          <w:lang w:val="en-CA"/>
        </w:rPr>
        <w:t>Exploring VS Code</w:t>
      </w:r>
    </w:p>
    <w:p w:rsidR="00C27014" w:rsidRPr="00C27014" w:rsidRDefault="00C27014" w:rsidP="00C27014">
      <w:pPr>
        <w:rPr>
          <w:lang w:val="en-CA"/>
        </w:rPr>
      </w:pPr>
      <w:r w:rsidRPr="00C27014">
        <w:rPr>
          <w:lang w:val="en-CA"/>
        </w:rPr>
        <w:t xml:space="preserve">Your instructor will demonstrate some of </w:t>
      </w:r>
      <w:proofErr w:type="spellStart"/>
      <w:r w:rsidRPr="00C27014">
        <w:rPr>
          <w:lang w:val="en-CA"/>
        </w:rPr>
        <w:t>it's</w:t>
      </w:r>
      <w:proofErr w:type="spellEnd"/>
      <w:r w:rsidRPr="00C27014">
        <w:rPr>
          <w:lang w:val="en-CA"/>
        </w:rPr>
        <w:t xml:space="preserve"> capabilities in class. On your own time, you may wish to review the </w:t>
      </w:r>
      <w:hyperlink r:id="rId15" w:history="1">
        <w:r w:rsidRPr="00C27014">
          <w:rPr>
            <w:rStyle w:val="Hyperlink"/>
            <w:b/>
            <w:bCs/>
            <w:lang w:val="en-CA"/>
          </w:rPr>
          <w:t>help documentation</w:t>
        </w:r>
      </w:hyperlink>
      <w:r w:rsidRPr="00C27014">
        <w:rPr>
          <w:lang w:val="en-CA"/>
        </w:rPr>
        <w:t> 'Get Started' section to give yourself a better understanding of some of the basic features and functions provided by VS Code.</w:t>
      </w:r>
    </w:p>
    <w:p w:rsidR="00C27014" w:rsidRPr="00C27014" w:rsidRDefault="00C27014" w:rsidP="00C27014">
      <w:pPr>
        <w:numPr>
          <w:ilvl w:val="0"/>
          <w:numId w:val="6"/>
        </w:numPr>
        <w:rPr>
          <w:lang w:val="en-CA"/>
        </w:rPr>
      </w:pPr>
      <w:hyperlink r:id="rId16" w:history="1">
        <w:r w:rsidRPr="00C27014">
          <w:rPr>
            <w:rStyle w:val="Hyperlink"/>
            <w:b/>
            <w:bCs/>
            <w:lang w:val="en-CA"/>
          </w:rPr>
          <w:t>Setup and basics of VS Code</w:t>
        </w:r>
      </w:hyperlink>
    </w:p>
    <w:p w:rsidR="00C27014" w:rsidRPr="00C27014" w:rsidRDefault="00C27014" w:rsidP="00C27014">
      <w:pPr>
        <w:numPr>
          <w:ilvl w:val="0"/>
          <w:numId w:val="6"/>
        </w:numPr>
        <w:rPr>
          <w:lang w:val="en-CA"/>
        </w:rPr>
      </w:pPr>
      <w:hyperlink r:id="rId17" w:history="1">
        <w:r w:rsidRPr="00C27014">
          <w:rPr>
            <w:rStyle w:val="Hyperlink"/>
            <w:b/>
            <w:bCs/>
            <w:lang w:val="en-CA"/>
          </w:rPr>
          <w:t>VS Code help documentation</w:t>
        </w:r>
      </w:hyperlink>
    </w:p>
    <w:p w:rsidR="00C27014" w:rsidRPr="00C27014" w:rsidRDefault="00C27014" w:rsidP="00C27014">
      <w:pPr>
        <w:rPr>
          <w:b/>
          <w:bCs/>
          <w:lang w:val="en-CA"/>
        </w:rPr>
      </w:pPr>
      <w:r w:rsidRPr="00C27014">
        <w:rPr>
          <w:b/>
          <w:bCs/>
          <w:lang w:val="en-CA"/>
        </w:rPr>
        <w:t>Tools: Browser-based development</w:t>
      </w:r>
    </w:p>
    <w:p w:rsidR="00C27014" w:rsidRPr="00C27014" w:rsidRDefault="00C27014" w:rsidP="00C27014">
      <w:pPr>
        <w:rPr>
          <w:lang w:val="en-CA"/>
        </w:rPr>
      </w:pPr>
      <w:r w:rsidRPr="00C27014">
        <w:rPr>
          <w:lang w:val="en-CA"/>
        </w:rPr>
        <w:t>There are three major web browser platforms to consider:</w:t>
      </w:r>
    </w:p>
    <w:p w:rsidR="00C27014" w:rsidRPr="00C27014" w:rsidRDefault="00C27014" w:rsidP="00C27014">
      <w:pPr>
        <w:numPr>
          <w:ilvl w:val="0"/>
          <w:numId w:val="7"/>
        </w:numPr>
        <w:rPr>
          <w:lang w:val="en-CA"/>
        </w:rPr>
      </w:pPr>
      <w:hyperlink r:id="rId18" w:history="1">
        <w:r w:rsidRPr="00C27014">
          <w:rPr>
            <w:rStyle w:val="Hyperlink"/>
            <w:b/>
            <w:bCs/>
            <w:lang w:val="en-CA"/>
          </w:rPr>
          <w:t>Mozilla</w:t>
        </w:r>
      </w:hyperlink>
    </w:p>
    <w:p w:rsidR="00C27014" w:rsidRPr="00C27014" w:rsidRDefault="00C27014" w:rsidP="00C27014">
      <w:pPr>
        <w:numPr>
          <w:ilvl w:val="1"/>
          <w:numId w:val="7"/>
        </w:numPr>
        <w:rPr>
          <w:lang w:val="en-CA"/>
        </w:rPr>
      </w:pPr>
      <w:r w:rsidRPr="00C27014">
        <w:rPr>
          <w:lang w:val="en-CA"/>
        </w:rPr>
        <w:t>This is the platform that </w:t>
      </w:r>
      <w:hyperlink r:id="rId19" w:history="1">
        <w:r w:rsidRPr="00C27014">
          <w:rPr>
            <w:rStyle w:val="Hyperlink"/>
            <w:b/>
            <w:bCs/>
            <w:lang w:val="en-CA"/>
          </w:rPr>
          <w:t>Firefox</w:t>
        </w:r>
      </w:hyperlink>
      <w:r w:rsidRPr="00C27014">
        <w:rPr>
          <w:lang w:val="en-CA"/>
        </w:rPr>
        <w:t> runs on</w:t>
      </w:r>
    </w:p>
    <w:p w:rsidR="00C27014" w:rsidRPr="00C27014" w:rsidRDefault="00C27014" w:rsidP="00C27014">
      <w:pPr>
        <w:numPr>
          <w:ilvl w:val="1"/>
          <w:numId w:val="7"/>
        </w:numPr>
        <w:rPr>
          <w:lang w:val="en-CA"/>
        </w:rPr>
      </w:pPr>
      <w:r w:rsidRPr="00C27014">
        <w:rPr>
          <w:lang w:val="en-CA"/>
        </w:rPr>
        <w:t>Mozilla Foundation's web platform created by web developers</w:t>
      </w:r>
    </w:p>
    <w:p w:rsidR="00C27014" w:rsidRPr="00C27014" w:rsidRDefault="00C27014" w:rsidP="00C27014">
      <w:pPr>
        <w:numPr>
          <w:ilvl w:val="1"/>
          <w:numId w:val="7"/>
        </w:numPr>
        <w:rPr>
          <w:lang w:val="en-CA"/>
        </w:rPr>
      </w:pPr>
      <w:r w:rsidRPr="00C27014">
        <w:rPr>
          <w:lang w:val="en-CA"/>
        </w:rPr>
        <w:t>Gecko rendering engine: fast and progressive</w:t>
      </w:r>
    </w:p>
    <w:p w:rsidR="00C27014" w:rsidRPr="00C27014" w:rsidRDefault="00C27014" w:rsidP="00C27014">
      <w:pPr>
        <w:numPr>
          <w:ilvl w:val="1"/>
          <w:numId w:val="7"/>
        </w:numPr>
        <w:rPr>
          <w:lang w:val="en-CA"/>
        </w:rPr>
      </w:pPr>
      <w:r w:rsidRPr="00C27014">
        <w:rPr>
          <w:lang w:val="en-CA"/>
        </w:rPr>
        <w:t>Excellent level of standards compliance</w:t>
      </w:r>
    </w:p>
    <w:p w:rsidR="00C27014" w:rsidRPr="00C27014" w:rsidRDefault="00C27014" w:rsidP="00C27014">
      <w:pPr>
        <w:numPr>
          <w:ilvl w:val="1"/>
          <w:numId w:val="7"/>
        </w:numPr>
        <w:rPr>
          <w:lang w:val="en-CA"/>
        </w:rPr>
      </w:pPr>
      <w:r w:rsidRPr="00C27014">
        <w:rPr>
          <w:lang w:val="en-CA"/>
        </w:rPr>
        <w:t>Corporate independence</w:t>
      </w:r>
    </w:p>
    <w:p w:rsidR="00C27014" w:rsidRPr="00C27014" w:rsidRDefault="00C27014" w:rsidP="00C27014">
      <w:pPr>
        <w:numPr>
          <w:ilvl w:val="1"/>
          <w:numId w:val="7"/>
        </w:numPr>
        <w:rPr>
          <w:lang w:val="en-CA"/>
        </w:rPr>
      </w:pPr>
      <w:r w:rsidRPr="00C27014">
        <w:rPr>
          <w:lang w:val="en-CA"/>
        </w:rPr>
        <w:t>No built-in development tools</w:t>
      </w:r>
    </w:p>
    <w:p w:rsidR="00C27014" w:rsidRPr="00C27014" w:rsidRDefault="00C27014" w:rsidP="00C27014">
      <w:pPr>
        <w:numPr>
          <w:ilvl w:val="1"/>
          <w:numId w:val="7"/>
        </w:numPr>
        <w:rPr>
          <w:lang w:val="en-CA"/>
        </w:rPr>
      </w:pPr>
      <w:r w:rsidRPr="00C27014">
        <w:rPr>
          <w:lang w:val="en-CA"/>
        </w:rPr>
        <w:t>Plethora of add-ons that make web development easy</w:t>
      </w:r>
    </w:p>
    <w:p w:rsidR="00C27014" w:rsidRPr="00C27014" w:rsidRDefault="00C27014" w:rsidP="00C27014">
      <w:pPr>
        <w:numPr>
          <w:ilvl w:val="1"/>
          <w:numId w:val="7"/>
        </w:numPr>
        <w:rPr>
          <w:lang w:val="en-CA"/>
        </w:rPr>
      </w:pPr>
      <w:r w:rsidRPr="00C27014">
        <w:rPr>
          <w:lang w:val="en-CA"/>
        </w:rPr>
        <w:t>Add-ons have a downside: bloat</w:t>
      </w:r>
    </w:p>
    <w:p w:rsidR="00C27014" w:rsidRPr="00C27014" w:rsidRDefault="00C27014" w:rsidP="00C27014">
      <w:pPr>
        <w:numPr>
          <w:ilvl w:val="0"/>
          <w:numId w:val="7"/>
        </w:numPr>
        <w:rPr>
          <w:lang w:val="en-CA"/>
        </w:rPr>
      </w:pPr>
      <w:hyperlink r:id="rId20" w:history="1">
        <w:proofErr w:type="spellStart"/>
        <w:r w:rsidRPr="00C27014">
          <w:rPr>
            <w:rStyle w:val="Hyperlink"/>
            <w:b/>
            <w:bCs/>
            <w:lang w:val="en-CA"/>
          </w:rPr>
          <w:t>WebKit</w:t>
        </w:r>
        <w:proofErr w:type="spellEnd"/>
      </w:hyperlink>
    </w:p>
    <w:p w:rsidR="00C27014" w:rsidRPr="00C27014" w:rsidRDefault="00C27014" w:rsidP="00C27014">
      <w:pPr>
        <w:numPr>
          <w:ilvl w:val="1"/>
          <w:numId w:val="7"/>
        </w:numPr>
        <w:rPr>
          <w:lang w:val="en-CA"/>
        </w:rPr>
      </w:pPr>
      <w:r w:rsidRPr="00C27014">
        <w:rPr>
          <w:lang w:val="en-CA"/>
        </w:rPr>
        <w:t>This is the platform that gives us </w:t>
      </w:r>
      <w:hyperlink r:id="rId21" w:history="1">
        <w:r w:rsidRPr="00C27014">
          <w:rPr>
            <w:rStyle w:val="Hyperlink"/>
            <w:b/>
            <w:bCs/>
            <w:lang w:val="en-CA"/>
          </w:rPr>
          <w:t>Chrome</w:t>
        </w:r>
      </w:hyperlink>
      <w:r w:rsidRPr="00C27014">
        <w:rPr>
          <w:lang w:val="en-CA"/>
        </w:rPr>
        <w:t>, </w:t>
      </w:r>
      <w:hyperlink r:id="rId22" w:history="1">
        <w:r w:rsidRPr="00C27014">
          <w:rPr>
            <w:rStyle w:val="Hyperlink"/>
            <w:b/>
            <w:bCs/>
            <w:lang w:val="en-CA"/>
          </w:rPr>
          <w:t>Safari</w:t>
        </w:r>
      </w:hyperlink>
      <w:r w:rsidRPr="00C27014">
        <w:rPr>
          <w:lang w:val="en-CA"/>
        </w:rPr>
        <w:t> and </w:t>
      </w:r>
      <w:hyperlink r:id="rId23" w:history="1">
        <w:r w:rsidRPr="00C27014">
          <w:rPr>
            <w:rStyle w:val="Hyperlink"/>
            <w:b/>
            <w:bCs/>
            <w:lang w:val="en-CA"/>
          </w:rPr>
          <w:t>Opera</w:t>
        </w:r>
      </w:hyperlink>
      <w:r w:rsidRPr="00C27014">
        <w:rPr>
          <w:lang w:val="en-CA"/>
        </w:rPr>
        <w:t>, with a few other smaller browsers out there as well.</w:t>
      </w:r>
    </w:p>
    <w:p w:rsidR="00C27014" w:rsidRPr="00C27014" w:rsidRDefault="00C27014" w:rsidP="00C27014">
      <w:pPr>
        <w:numPr>
          <w:ilvl w:val="1"/>
          <w:numId w:val="7"/>
        </w:numPr>
        <w:rPr>
          <w:lang w:val="en-CA"/>
        </w:rPr>
      </w:pPr>
      <w:r w:rsidRPr="00C27014">
        <w:rPr>
          <w:lang w:val="en-CA"/>
        </w:rPr>
        <w:t>Excellent platform that is very fast and standards compliant</w:t>
      </w:r>
    </w:p>
    <w:p w:rsidR="00C27014" w:rsidRPr="00C27014" w:rsidRDefault="00C27014" w:rsidP="00C27014">
      <w:pPr>
        <w:numPr>
          <w:ilvl w:val="1"/>
          <w:numId w:val="7"/>
        </w:numPr>
        <w:rPr>
          <w:lang w:val="en-CA"/>
        </w:rPr>
      </w:pPr>
      <w:r w:rsidRPr="00C27014">
        <w:rPr>
          <w:lang w:val="en-CA"/>
        </w:rPr>
        <w:t>Third parties can download the source, make local adjustments and release their own version, as Google and Apple have both done</w:t>
      </w:r>
    </w:p>
    <w:p w:rsidR="00C27014" w:rsidRPr="00C27014" w:rsidRDefault="00C27014" w:rsidP="00C27014">
      <w:pPr>
        <w:numPr>
          <w:ilvl w:val="1"/>
          <w:numId w:val="7"/>
        </w:numPr>
        <w:rPr>
          <w:lang w:val="en-CA"/>
        </w:rPr>
      </w:pPr>
      <w:r w:rsidRPr="00C27014">
        <w:rPr>
          <w:lang w:val="en-CA"/>
        </w:rPr>
        <w:t>Standalone version can be downloaded at any time for the latest release</w:t>
      </w:r>
    </w:p>
    <w:p w:rsidR="00C27014" w:rsidRPr="00C27014" w:rsidRDefault="00C27014" w:rsidP="00C27014">
      <w:pPr>
        <w:numPr>
          <w:ilvl w:val="1"/>
          <w:numId w:val="7"/>
        </w:numPr>
        <w:rPr>
          <w:lang w:val="en-CA"/>
        </w:rPr>
      </w:pPr>
      <w:r w:rsidRPr="00C27014">
        <w:rPr>
          <w:lang w:val="en-CA"/>
        </w:rPr>
        <w:t>Development is done via the built-in Developer Tools</w:t>
      </w:r>
    </w:p>
    <w:p w:rsidR="00C27014" w:rsidRPr="00C27014" w:rsidRDefault="00C27014" w:rsidP="00C27014">
      <w:pPr>
        <w:numPr>
          <w:ilvl w:val="1"/>
          <w:numId w:val="7"/>
        </w:numPr>
        <w:rPr>
          <w:lang w:val="en-CA"/>
        </w:rPr>
      </w:pPr>
      <w:r w:rsidRPr="00C27014">
        <w:rPr>
          <w:lang w:val="en-CA"/>
        </w:rPr>
        <w:t xml:space="preserve">Initially a thin environment, recent releases have made </w:t>
      </w:r>
      <w:proofErr w:type="spellStart"/>
      <w:r w:rsidRPr="00C27014">
        <w:rPr>
          <w:lang w:val="en-CA"/>
        </w:rPr>
        <w:t>Webkit</w:t>
      </w:r>
      <w:proofErr w:type="spellEnd"/>
      <w:r w:rsidRPr="00C27014">
        <w:rPr>
          <w:lang w:val="en-CA"/>
        </w:rPr>
        <w:t>-based browsers excellent for developers</w:t>
      </w:r>
    </w:p>
    <w:p w:rsidR="00C27014" w:rsidRPr="00C27014" w:rsidRDefault="00C27014" w:rsidP="00C27014">
      <w:pPr>
        <w:numPr>
          <w:ilvl w:val="1"/>
          <w:numId w:val="7"/>
        </w:numPr>
        <w:rPr>
          <w:lang w:val="en-CA"/>
        </w:rPr>
      </w:pPr>
      <w:r w:rsidRPr="00C27014">
        <w:rPr>
          <w:lang w:val="en-CA"/>
        </w:rPr>
        <w:t>Macintosh based developers may need to </w:t>
      </w:r>
      <w:hyperlink r:id="rId24" w:history="1">
        <w:r w:rsidRPr="00C27014">
          <w:rPr>
            <w:rStyle w:val="Hyperlink"/>
            <w:b/>
            <w:bCs/>
            <w:lang w:val="en-CA"/>
          </w:rPr>
          <w:t>enable web developer options</w:t>
        </w:r>
      </w:hyperlink>
      <w:r w:rsidRPr="00C27014">
        <w:rPr>
          <w:lang w:val="en-CA"/>
        </w:rPr>
        <w:t> in Safari before accessing the developer tools</w:t>
      </w:r>
    </w:p>
    <w:p w:rsidR="00C27014" w:rsidRPr="00C27014" w:rsidRDefault="00C27014" w:rsidP="00C27014">
      <w:pPr>
        <w:numPr>
          <w:ilvl w:val="0"/>
          <w:numId w:val="7"/>
        </w:numPr>
        <w:rPr>
          <w:lang w:val="en-CA"/>
        </w:rPr>
      </w:pPr>
      <w:hyperlink r:id="rId25" w:history="1">
        <w:r w:rsidRPr="00C27014">
          <w:rPr>
            <w:rStyle w:val="Hyperlink"/>
            <w:b/>
            <w:bCs/>
            <w:lang w:val="en-CA"/>
          </w:rPr>
          <w:t>Microsoft</w:t>
        </w:r>
      </w:hyperlink>
    </w:p>
    <w:p w:rsidR="00C27014" w:rsidRPr="00C27014" w:rsidRDefault="00C27014" w:rsidP="00C27014">
      <w:pPr>
        <w:numPr>
          <w:ilvl w:val="1"/>
          <w:numId w:val="7"/>
        </w:numPr>
        <w:rPr>
          <w:lang w:val="en-CA"/>
        </w:rPr>
      </w:pPr>
      <w:r w:rsidRPr="00C27014">
        <w:rPr>
          <w:lang w:val="en-CA"/>
        </w:rPr>
        <w:t>The vendor for </w:t>
      </w:r>
      <w:hyperlink r:id="rId26" w:history="1">
        <w:r w:rsidRPr="00C27014">
          <w:rPr>
            <w:rStyle w:val="Hyperlink"/>
            <w:b/>
            <w:bCs/>
            <w:lang w:val="en-CA"/>
          </w:rPr>
          <w:t>Edge</w:t>
        </w:r>
      </w:hyperlink>
      <w:r w:rsidRPr="00C27014">
        <w:rPr>
          <w:lang w:val="en-CA"/>
        </w:rPr>
        <w:t> and </w:t>
      </w:r>
      <w:hyperlink r:id="rId27" w:history="1">
        <w:r w:rsidRPr="00C27014">
          <w:rPr>
            <w:rStyle w:val="Hyperlink"/>
            <w:b/>
            <w:bCs/>
            <w:lang w:val="en-CA"/>
          </w:rPr>
          <w:t>Internet Explorer</w:t>
        </w:r>
      </w:hyperlink>
    </w:p>
    <w:p w:rsidR="00C27014" w:rsidRPr="00C27014" w:rsidRDefault="00C27014" w:rsidP="00C27014">
      <w:pPr>
        <w:numPr>
          <w:ilvl w:val="1"/>
          <w:numId w:val="7"/>
        </w:numPr>
        <w:rPr>
          <w:lang w:val="en-CA"/>
        </w:rPr>
      </w:pPr>
      <w:r w:rsidRPr="00C27014">
        <w:rPr>
          <w:lang w:val="en-CA"/>
        </w:rPr>
        <w:t xml:space="preserve">Microsoft's Edge is a major improvement on </w:t>
      </w:r>
      <w:proofErr w:type="spellStart"/>
      <w:r w:rsidRPr="00C27014">
        <w:rPr>
          <w:lang w:val="en-CA"/>
        </w:rPr>
        <w:t>it's</w:t>
      </w:r>
      <w:proofErr w:type="spellEnd"/>
      <w:r w:rsidRPr="00C27014">
        <w:rPr>
          <w:lang w:val="en-CA"/>
        </w:rPr>
        <w:t xml:space="preserve"> previous browser offerings.</w:t>
      </w:r>
    </w:p>
    <w:p w:rsidR="00C27014" w:rsidRPr="00C27014" w:rsidRDefault="00C27014" w:rsidP="00C27014">
      <w:pPr>
        <w:numPr>
          <w:ilvl w:val="1"/>
          <w:numId w:val="7"/>
        </w:numPr>
        <w:rPr>
          <w:lang w:val="en-CA"/>
        </w:rPr>
      </w:pPr>
      <w:r w:rsidRPr="00C27014">
        <w:rPr>
          <w:lang w:val="en-CA"/>
        </w:rPr>
        <w:t>Edge offers very good standards compliance and browser tools.</w:t>
      </w:r>
    </w:p>
    <w:p w:rsidR="00C27014" w:rsidRPr="00C27014" w:rsidRDefault="00C27014" w:rsidP="00C27014">
      <w:pPr>
        <w:numPr>
          <w:ilvl w:val="1"/>
          <w:numId w:val="7"/>
        </w:numPr>
        <w:rPr>
          <w:lang w:val="en-CA"/>
        </w:rPr>
      </w:pPr>
      <w:r w:rsidRPr="00C27014">
        <w:rPr>
          <w:lang w:val="en-CA"/>
        </w:rPr>
        <w:t>Do </w:t>
      </w:r>
      <w:r w:rsidRPr="00C27014">
        <w:rPr>
          <w:b/>
          <w:bCs/>
          <w:lang w:val="en-CA"/>
        </w:rPr>
        <w:t>NOT</w:t>
      </w:r>
      <w:r w:rsidRPr="00C27014">
        <w:rPr>
          <w:lang w:val="en-CA"/>
        </w:rPr>
        <w:t> use Internet Explorer as your development browser. It is one the least standards compliant of the browsers. It is also no longer supported with updates.</w:t>
      </w:r>
    </w:p>
    <w:p w:rsidR="00C27014" w:rsidRPr="00C27014" w:rsidRDefault="00C27014" w:rsidP="00C27014">
      <w:pPr>
        <w:rPr>
          <w:lang w:val="en-CA"/>
        </w:rPr>
      </w:pPr>
      <w:r w:rsidRPr="00C27014">
        <w:rPr>
          <w:lang w:val="en-CA"/>
        </w:rPr>
        <w:t>Remember to test your work in as many browsers as you can! </w:t>
      </w:r>
      <w:proofErr w:type="spellStart"/>
      <w:r w:rsidRPr="00C27014">
        <w:rPr>
          <w:lang w:val="en-CA"/>
        </w:rPr>
        <w:fldChar w:fldCharType="begin"/>
      </w:r>
      <w:r w:rsidRPr="00C27014">
        <w:rPr>
          <w:lang w:val="en-CA"/>
        </w:rPr>
        <w:instrText xml:space="preserve"> HYPERLINK "http://browsershots.org/" </w:instrText>
      </w:r>
      <w:r w:rsidRPr="00C27014">
        <w:rPr>
          <w:lang w:val="en-CA"/>
        </w:rPr>
        <w:fldChar w:fldCharType="separate"/>
      </w:r>
      <w:r w:rsidRPr="00C27014">
        <w:rPr>
          <w:rStyle w:val="Hyperlink"/>
          <w:b/>
          <w:bCs/>
          <w:lang w:val="en-CA"/>
        </w:rPr>
        <w:t>BrowserShots</w:t>
      </w:r>
      <w:proofErr w:type="spellEnd"/>
      <w:r w:rsidRPr="00C27014">
        <w:fldChar w:fldCharType="end"/>
      </w:r>
      <w:r w:rsidRPr="00C27014">
        <w:rPr>
          <w:lang w:val="en-CA"/>
        </w:rPr>
        <w:t> allows you to do basic testing for earlier versions of Chrome, Firefox, Safari, and Opera. If you need to test for early iterations of IE, try: </w:t>
      </w:r>
      <w:proofErr w:type="spellStart"/>
      <w:r w:rsidRPr="00C27014">
        <w:rPr>
          <w:lang w:val="en-CA"/>
        </w:rPr>
        <w:fldChar w:fldCharType="begin"/>
      </w:r>
      <w:r w:rsidRPr="00C27014">
        <w:rPr>
          <w:lang w:val="en-CA"/>
        </w:rPr>
        <w:instrText xml:space="preserve"> HYPERLINK "http://netrenderer.com/" </w:instrText>
      </w:r>
      <w:r w:rsidRPr="00C27014">
        <w:rPr>
          <w:lang w:val="en-CA"/>
        </w:rPr>
        <w:fldChar w:fldCharType="separate"/>
      </w:r>
      <w:r w:rsidRPr="00C27014">
        <w:rPr>
          <w:rStyle w:val="Hyperlink"/>
          <w:b/>
          <w:bCs/>
          <w:lang w:val="en-CA"/>
        </w:rPr>
        <w:t>Netrenderer</w:t>
      </w:r>
      <w:proofErr w:type="spellEnd"/>
      <w:r w:rsidRPr="00C27014">
        <w:fldChar w:fldCharType="end"/>
      </w:r>
    </w:p>
    <w:p w:rsidR="00C27014" w:rsidRPr="00C27014" w:rsidRDefault="00C27014" w:rsidP="00C27014">
      <w:pPr>
        <w:rPr>
          <w:b/>
          <w:bCs/>
          <w:lang w:val="en-CA"/>
        </w:rPr>
      </w:pPr>
      <w:r w:rsidRPr="00C27014">
        <w:rPr>
          <w:b/>
          <w:bCs/>
          <w:lang w:val="en-CA"/>
        </w:rPr>
        <w:t>Tools: Extensions</w:t>
      </w:r>
    </w:p>
    <w:p w:rsidR="00C27014" w:rsidRPr="00C27014" w:rsidRDefault="00C27014" w:rsidP="00C27014">
      <w:pPr>
        <w:rPr>
          <w:lang w:val="en-CA"/>
        </w:rPr>
      </w:pPr>
      <w:r w:rsidRPr="00C27014">
        <w:rPr>
          <w:lang w:val="en-CA"/>
        </w:rPr>
        <w:t>Extensions can add more functionality and features to your development browser.</w:t>
      </w:r>
    </w:p>
    <w:p w:rsidR="00C27014" w:rsidRPr="00C27014" w:rsidRDefault="00C27014" w:rsidP="00C27014">
      <w:pPr>
        <w:rPr>
          <w:lang w:val="en-CA"/>
        </w:rPr>
      </w:pPr>
      <w:r w:rsidRPr="00C27014">
        <w:rPr>
          <w:lang w:val="en-CA"/>
        </w:rPr>
        <w:t>The </w:t>
      </w:r>
      <w:hyperlink r:id="rId28" w:history="1">
        <w:r w:rsidRPr="00C27014">
          <w:rPr>
            <w:rStyle w:val="Hyperlink"/>
            <w:b/>
            <w:bCs/>
            <w:lang w:val="en-CA"/>
          </w:rPr>
          <w:t>Web Developer Toolbar</w:t>
        </w:r>
      </w:hyperlink>
      <w:r w:rsidRPr="00C27014">
        <w:rPr>
          <w:lang w:val="en-CA"/>
        </w:rPr>
        <w:t> is available for Chrome, Firefox and Opera. Some useful features include:</w:t>
      </w:r>
    </w:p>
    <w:p w:rsidR="00C27014" w:rsidRPr="00C27014" w:rsidRDefault="00C27014" w:rsidP="00C27014">
      <w:pPr>
        <w:numPr>
          <w:ilvl w:val="0"/>
          <w:numId w:val="8"/>
        </w:numPr>
        <w:rPr>
          <w:lang w:val="en-CA"/>
        </w:rPr>
      </w:pPr>
      <w:r w:rsidRPr="00C27014">
        <w:rPr>
          <w:lang w:val="en-CA"/>
        </w:rPr>
        <w:t>Disable styles - by embedded/linked/inline as well as all styles, or just a single sheet</w:t>
      </w:r>
    </w:p>
    <w:p w:rsidR="00C27014" w:rsidRPr="00C27014" w:rsidRDefault="00C27014" w:rsidP="00C27014">
      <w:pPr>
        <w:numPr>
          <w:ilvl w:val="0"/>
          <w:numId w:val="8"/>
        </w:numPr>
        <w:rPr>
          <w:lang w:val="en-CA"/>
        </w:rPr>
      </w:pPr>
      <w:r w:rsidRPr="00C27014">
        <w:rPr>
          <w:lang w:val="en-CA"/>
        </w:rPr>
        <w:lastRenderedPageBreak/>
        <w:t>Edit CSS &amp; HTML - Make live changes to your CSS or HTML!</w:t>
      </w:r>
    </w:p>
    <w:p w:rsidR="00C27014" w:rsidRPr="00C27014" w:rsidRDefault="00C27014" w:rsidP="00C27014">
      <w:pPr>
        <w:numPr>
          <w:ilvl w:val="0"/>
          <w:numId w:val="8"/>
        </w:numPr>
        <w:rPr>
          <w:lang w:val="en-CA"/>
        </w:rPr>
      </w:pPr>
      <w:r w:rsidRPr="00C27014">
        <w:rPr>
          <w:lang w:val="en-CA"/>
        </w:rPr>
        <w:t>Images - outlining, file sizes, alt information... lots more</w:t>
      </w:r>
    </w:p>
    <w:p w:rsidR="00C27014" w:rsidRPr="00C27014" w:rsidRDefault="00C27014" w:rsidP="00C27014">
      <w:pPr>
        <w:numPr>
          <w:ilvl w:val="0"/>
          <w:numId w:val="8"/>
        </w:numPr>
        <w:rPr>
          <w:lang w:val="en-CA"/>
        </w:rPr>
      </w:pPr>
      <w:r w:rsidRPr="00C27014">
        <w:rPr>
          <w:lang w:val="en-CA"/>
        </w:rPr>
        <w:t>Form detail - useful for working with form elements</w:t>
      </w:r>
    </w:p>
    <w:p w:rsidR="00C27014" w:rsidRPr="00C27014" w:rsidRDefault="00C27014" w:rsidP="00C27014">
      <w:pPr>
        <w:numPr>
          <w:ilvl w:val="0"/>
          <w:numId w:val="8"/>
        </w:numPr>
        <w:rPr>
          <w:lang w:val="en-CA"/>
        </w:rPr>
      </w:pPr>
      <w:r w:rsidRPr="00C27014">
        <w:rPr>
          <w:lang w:val="en-CA"/>
        </w:rPr>
        <w:t>Cookie examination and manipulation</w:t>
      </w:r>
    </w:p>
    <w:p w:rsidR="00C27014" w:rsidRPr="00C27014" w:rsidRDefault="00C27014" w:rsidP="00C27014">
      <w:pPr>
        <w:numPr>
          <w:ilvl w:val="0"/>
          <w:numId w:val="8"/>
        </w:numPr>
        <w:rPr>
          <w:lang w:val="en-CA"/>
        </w:rPr>
      </w:pPr>
      <w:r w:rsidRPr="00C27014">
        <w:rPr>
          <w:lang w:val="en-CA"/>
        </w:rPr>
        <w:t>Built in validators</w:t>
      </w:r>
    </w:p>
    <w:p w:rsidR="00C27014" w:rsidRPr="00C27014" w:rsidRDefault="00C27014" w:rsidP="00C27014">
      <w:pPr>
        <w:numPr>
          <w:ilvl w:val="0"/>
          <w:numId w:val="8"/>
        </w:numPr>
        <w:rPr>
          <w:lang w:val="en-CA"/>
        </w:rPr>
      </w:pPr>
      <w:r w:rsidRPr="00C27014">
        <w:rPr>
          <w:lang w:val="en-CA"/>
        </w:rPr>
        <w:t>Line Guides &amp; Rulers</w:t>
      </w:r>
    </w:p>
    <w:p w:rsidR="00C27014" w:rsidRPr="00C27014" w:rsidRDefault="00C27014" w:rsidP="00C27014">
      <w:pPr>
        <w:numPr>
          <w:ilvl w:val="0"/>
          <w:numId w:val="8"/>
        </w:numPr>
        <w:rPr>
          <w:lang w:val="en-CA"/>
        </w:rPr>
      </w:pPr>
      <w:r w:rsidRPr="00C27014">
        <w:rPr>
          <w:lang w:val="en-CA"/>
        </w:rPr>
        <w:t>Element inspector</w:t>
      </w:r>
    </w:p>
    <w:p w:rsidR="00C27014" w:rsidRPr="00C27014" w:rsidRDefault="00C27014" w:rsidP="00C27014">
      <w:pPr>
        <w:rPr>
          <w:lang w:val="en-CA"/>
        </w:rPr>
      </w:pPr>
      <w:r w:rsidRPr="00C27014">
        <w:rPr>
          <w:lang w:val="en-CA"/>
        </w:rPr>
        <w:t>Search online to see what is available for your development browser:</w:t>
      </w:r>
    </w:p>
    <w:p w:rsidR="00C27014" w:rsidRPr="00C27014" w:rsidRDefault="00C27014" w:rsidP="00C27014">
      <w:pPr>
        <w:numPr>
          <w:ilvl w:val="0"/>
          <w:numId w:val="9"/>
        </w:numPr>
        <w:rPr>
          <w:lang w:val="en-CA"/>
        </w:rPr>
      </w:pPr>
      <w:r w:rsidRPr="00C27014">
        <w:rPr>
          <w:lang w:val="en-CA"/>
        </w:rPr>
        <w:t>Ad blockers</w:t>
      </w:r>
    </w:p>
    <w:p w:rsidR="00C27014" w:rsidRPr="00C27014" w:rsidRDefault="00C27014" w:rsidP="00C27014">
      <w:pPr>
        <w:numPr>
          <w:ilvl w:val="0"/>
          <w:numId w:val="9"/>
        </w:numPr>
        <w:rPr>
          <w:lang w:val="en-CA"/>
        </w:rPr>
      </w:pPr>
      <w:r w:rsidRPr="00C27014">
        <w:rPr>
          <w:lang w:val="en-CA"/>
        </w:rPr>
        <w:t>Password managers</w:t>
      </w:r>
    </w:p>
    <w:p w:rsidR="00C27014" w:rsidRPr="00C27014" w:rsidRDefault="00C27014" w:rsidP="00C27014">
      <w:pPr>
        <w:numPr>
          <w:ilvl w:val="0"/>
          <w:numId w:val="9"/>
        </w:numPr>
        <w:rPr>
          <w:lang w:val="en-CA"/>
        </w:rPr>
      </w:pPr>
      <w:r w:rsidRPr="00C27014">
        <w:rPr>
          <w:lang w:val="en-CA"/>
        </w:rPr>
        <w:t>Drawing on HTML pages</w:t>
      </w:r>
    </w:p>
    <w:p w:rsidR="00C27014" w:rsidRPr="00C27014" w:rsidRDefault="00C27014" w:rsidP="00C27014">
      <w:pPr>
        <w:numPr>
          <w:ilvl w:val="0"/>
          <w:numId w:val="9"/>
        </w:numPr>
        <w:rPr>
          <w:lang w:val="en-CA"/>
        </w:rPr>
      </w:pPr>
      <w:r w:rsidRPr="00C27014">
        <w:rPr>
          <w:lang w:val="en-CA"/>
        </w:rPr>
        <w:t>Text to speech</w:t>
      </w:r>
    </w:p>
    <w:p w:rsidR="00C27014" w:rsidRPr="00C27014" w:rsidRDefault="00C27014" w:rsidP="00C27014">
      <w:pPr>
        <w:numPr>
          <w:ilvl w:val="0"/>
          <w:numId w:val="9"/>
        </w:numPr>
        <w:rPr>
          <w:lang w:val="en-CA"/>
        </w:rPr>
      </w:pPr>
      <w:proofErr w:type="spellStart"/>
      <w:r w:rsidRPr="00C27014">
        <w:rPr>
          <w:lang w:val="en-CA"/>
        </w:rPr>
        <w:t>Etc</w:t>
      </w:r>
      <w:proofErr w:type="spellEnd"/>
      <w:r w:rsidRPr="00C27014">
        <w:rPr>
          <w:lang w:val="en-CA"/>
        </w:rPr>
        <w:t xml:space="preserve">, </w:t>
      </w:r>
      <w:proofErr w:type="spellStart"/>
      <w:r w:rsidRPr="00C27014">
        <w:rPr>
          <w:lang w:val="en-CA"/>
        </w:rPr>
        <w:t>etc</w:t>
      </w:r>
      <w:proofErr w:type="spellEnd"/>
      <w:r w:rsidRPr="00C27014">
        <w:rPr>
          <w:lang w:val="en-CA"/>
        </w:rPr>
        <w:t>!</w:t>
      </w:r>
    </w:p>
    <w:p w:rsidR="00C27014" w:rsidRPr="00C27014" w:rsidRDefault="00C27014" w:rsidP="00C27014">
      <w:pPr>
        <w:rPr>
          <w:b/>
          <w:bCs/>
          <w:lang w:val="en-CA"/>
        </w:rPr>
      </w:pPr>
      <w:r w:rsidRPr="00C27014">
        <w:rPr>
          <w:b/>
          <w:bCs/>
          <w:lang w:val="en-CA"/>
        </w:rPr>
        <w:t>Browser Based Diagnostic Tools</w:t>
      </w:r>
    </w:p>
    <w:p w:rsidR="00C27014" w:rsidRPr="00C27014" w:rsidRDefault="00C27014" w:rsidP="00C27014">
      <w:pPr>
        <w:rPr>
          <w:lang w:val="en-CA"/>
        </w:rPr>
      </w:pPr>
      <w:r w:rsidRPr="00C27014">
        <w:rPr>
          <w:lang w:val="en-CA"/>
        </w:rPr>
        <w:t xml:space="preserve">As web pages get more complex, it can become difficult figuring out what is going on. For example, CSS rules that override other CSS rules, if spread across several files, can be </w:t>
      </w:r>
      <w:proofErr w:type="gramStart"/>
      <w:r w:rsidRPr="00C27014">
        <w:rPr>
          <w:lang w:val="en-CA"/>
        </w:rPr>
        <w:t>challenge</w:t>
      </w:r>
      <w:proofErr w:type="gramEnd"/>
      <w:r w:rsidRPr="00C27014">
        <w:rPr>
          <w:lang w:val="en-CA"/>
        </w:rPr>
        <w:t xml:space="preserve"> to make sense of. Having a diagnostic tool to assist in developing will make it easier to examine every detail of web pages.</w:t>
      </w:r>
    </w:p>
    <w:p w:rsidR="00C27014" w:rsidRPr="00C27014" w:rsidRDefault="00C27014" w:rsidP="00C27014">
      <w:pPr>
        <w:rPr>
          <w:lang w:val="en-CA"/>
        </w:rPr>
      </w:pPr>
      <w:r w:rsidRPr="00C27014">
        <w:rPr>
          <w:lang w:val="en-CA"/>
        </w:rPr>
        <w:t>Most modern browsers have some kind of development environment that can be turned on or triggered via extensions and/or plug-ins.</w:t>
      </w:r>
    </w:p>
    <w:p w:rsidR="00C27014" w:rsidRPr="00C27014" w:rsidRDefault="00C27014" w:rsidP="00C27014">
      <w:pPr>
        <w:rPr>
          <w:b/>
          <w:bCs/>
          <w:lang w:val="en-CA"/>
        </w:rPr>
      </w:pPr>
      <w:r w:rsidRPr="00C27014">
        <w:rPr>
          <w:b/>
          <w:bCs/>
          <w:lang w:val="en-CA"/>
        </w:rPr>
        <w:t>Web Browser Tools</w:t>
      </w:r>
    </w:p>
    <w:p w:rsidR="00C27014" w:rsidRPr="00C27014" w:rsidRDefault="00C27014" w:rsidP="00C27014">
      <w:pPr>
        <w:numPr>
          <w:ilvl w:val="0"/>
          <w:numId w:val="10"/>
        </w:numPr>
        <w:rPr>
          <w:lang w:val="en-CA"/>
        </w:rPr>
      </w:pPr>
      <w:hyperlink r:id="rId29" w:history="1">
        <w:r w:rsidRPr="00C27014">
          <w:rPr>
            <w:rStyle w:val="Hyperlink"/>
            <w:b/>
            <w:bCs/>
            <w:lang w:val="en-CA"/>
          </w:rPr>
          <w:t>Firefox</w:t>
        </w:r>
      </w:hyperlink>
    </w:p>
    <w:p w:rsidR="00C27014" w:rsidRPr="00C27014" w:rsidRDefault="00C27014" w:rsidP="00C27014">
      <w:pPr>
        <w:numPr>
          <w:ilvl w:val="0"/>
          <w:numId w:val="10"/>
        </w:numPr>
        <w:rPr>
          <w:lang w:val="en-CA"/>
        </w:rPr>
      </w:pPr>
      <w:hyperlink r:id="rId30" w:history="1">
        <w:r w:rsidRPr="00C27014">
          <w:rPr>
            <w:rStyle w:val="Hyperlink"/>
            <w:b/>
            <w:bCs/>
            <w:lang w:val="en-CA"/>
          </w:rPr>
          <w:t>Chrome</w:t>
        </w:r>
      </w:hyperlink>
    </w:p>
    <w:p w:rsidR="00C27014" w:rsidRPr="00C27014" w:rsidRDefault="00C27014" w:rsidP="00C27014">
      <w:pPr>
        <w:numPr>
          <w:ilvl w:val="0"/>
          <w:numId w:val="10"/>
        </w:numPr>
        <w:rPr>
          <w:lang w:val="en-CA"/>
        </w:rPr>
      </w:pPr>
      <w:hyperlink r:id="rId31" w:history="1">
        <w:r w:rsidRPr="00C27014">
          <w:rPr>
            <w:rStyle w:val="Hyperlink"/>
            <w:b/>
            <w:bCs/>
            <w:lang w:val="en-CA"/>
          </w:rPr>
          <w:t>Safari</w:t>
        </w:r>
      </w:hyperlink>
    </w:p>
    <w:p w:rsidR="00C27014" w:rsidRPr="00C27014" w:rsidRDefault="00C27014" w:rsidP="00C27014">
      <w:pPr>
        <w:numPr>
          <w:ilvl w:val="0"/>
          <w:numId w:val="10"/>
        </w:numPr>
        <w:rPr>
          <w:lang w:val="en-CA"/>
        </w:rPr>
      </w:pPr>
      <w:hyperlink r:id="rId32" w:history="1">
        <w:r w:rsidRPr="00C27014">
          <w:rPr>
            <w:rStyle w:val="Hyperlink"/>
            <w:b/>
            <w:bCs/>
            <w:lang w:val="en-CA"/>
          </w:rPr>
          <w:t>Edge</w:t>
        </w:r>
      </w:hyperlink>
    </w:p>
    <w:p w:rsidR="00C27014" w:rsidRPr="00C27014" w:rsidRDefault="00C27014" w:rsidP="00C27014">
      <w:pPr>
        <w:rPr>
          <w:lang w:val="en-CA"/>
        </w:rPr>
      </w:pPr>
      <w:r w:rsidRPr="00C27014">
        <w:rPr>
          <w:lang w:val="en-CA"/>
        </w:rPr>
        <w:t xml:space="preserve">Get familiar with using one of these tools. They are invaluable for understanding code and for finding, diagnosing, and fixing problems with code. You will be required to use them in the classes ahead. Practice adding/editing/removing both HTML and CSS using your development </w:t>
      </w:r>
      <w:proofErr w:type="gramStart"/>
      <w:r w:rsidRPr="00C27014">
        <w:rPr>
          <w:lang w:val="en-CA"/>
        </w:rPr>
        <w:t>browser's</w:t>
      </w:r>
      <w:proofErr w:type="gramEnd"/>
      <w:r w:rsidRPr="00C27014">
        <w:rPr>
          <w:lang w:val="en-CA"/>
        </w:rPr>
        <w:t xml:space="preserve"> built in tools.</w:t>
      </w:r>
    </w:p>
    <w:p w:rsidR="00C27014" w:rsidRPr="00C27014" w:rsidRDefault="00C27014" w:rsidP="00C27014">
      <w:pPr>
        <w:rPr>
          <w:b/>
          <w:bCs/>
          <w:lang w:val="en-CA"/>
        </w:rPr>
      </w:pPr>
      <w:r w:rsidRPr="00C27014">
        <w:rPr>
          <w:b/>
          <w:bCs/>
          <w:lang w:val="en-CA"/>
        </w:rPr>
        <w:t>Typical Features</w:t>
      </w:r>
    </w:p>
    <w:p w:rsidR="00C27014" w:rsidRPr="00C27014" w:rsidRDefault="00C27014" w:rsidP="00C27014">
      <w:pPr>
        <w:numPr>
          <w:ilvl w:val="0"/>
          <w:numId w:val="11"/>
        </w:numPr>
        <w:rPr>
          <w:lang w:val="en-CA"/>
        </w:rPr>
      </w:pPr>
      <w:r w:rsidRPr="00C27014">
        <w:rPr>
          <w:b/>
          <w:bCs/>
          <w:lang w:val="en-CA"/>
        </w:rPr>
        <w:t>F12</w:t>
      </w:r>
      <w:r w:rsidRPr="00C27014">
        <w:rPr>
          <w:lang w:val="en-CA"/>
        </w:rPr>
        <w:t> key will toggle open/close the tools in most browsers</w:t>
      </w:r>
    </w:p>
    <w:p w:rsidR="00C27014" w:rsidRPr="00C27014" w:rsidRDefault="00C27014" w:rsidP="00C27014">
      <w:pPr>
        <w:numPr>
          <w:ilvl w:val="0"/>
          <w:numId w:val="11"/>
        </w:numPr>
        <w:rPr>
          <w:lang w:val="en-CA"/>
        </w:rPr>
      </w:pPr>
      <w:r w:rsidRPr="00C27014">
        <w:rPr>
          <w:lang w:val="en-CA"/>
        </w:rPr>
        <w:t>The </w:t>
      </w:r>
      <w:r w:rsidRPr="00C27014">
        <w:rPr>
          <w:b/>
          <w:bCs/>
          <w:lang w:val="en-CA"/>
        </w:rPr>
        <w:t>Elements</w:t>
      </w:r>
      <w:r w:rsidRPr="00C27014">
        <w:rPr>
          <w:lang w:val="en-CA"/>
        </w:rPr>
        <w:t>/</w:t>
      </w:r>
      <w:r w:rsidRPr="00C27014">
        <w:rPr>
          <w:b/>
          <w:bCs/>
          <w:lang w:val="en-CA"/>
        </w:rPr>
        <w:t>Inspector</w:t>
      </w:r>
      <w:r w:rsidRPr="00C27014">
        <w:rPr>
          <w:lang w:val="en-CA"/>
        </w:rPr>
        <w:t> tab provides an overview of the HTML and CSS</w:t>
      </w:r>
    </w:p>
    <w:p w:rsidR="00C27014" w:rsidRPr="00C27014" w:rsidRDefault="00C27014" w:rsidP="00C27014">
      <w:pPr>
        <w:numPr>
          <w:ilvl w:val="0"/>
          <w:numId w:val="11"/>
        </w:numPr>
        <w:rPr>
          <w:lang w:val="en-CA"/>
        </w:rPr>
      </w:pPr>
      <w:r w:rsidRPr="00C27014">
        <w:rPr>
          <w:lang w:val="en-CA"/>
        </w:rPr>
        <w:t>The </w:t>
      </w:r>
      <w:r w:rsidRPr="00C27014">
        <w:rPr>
          <w:b/>
          <w:bCs/>
          <w:lang w:val="en-CA"/>
        </w:rPr>
        <w:t>Select</w:t>
      </w:r>
      <w:r w:rsidRPr="00C27014">
        <w:rPr>
          <w:lang w:val="en-CA"/>
        </w:rPr>
        <w:t xml:space="preserve"> tool can be used to analyze the structure of the page and understand </w:t>
      </w:r>
      <w:proofErr w:type="spellStart"/>
      <w:r w:rsidRPr="00C27014">
        <w:rPr>
          <w:lang w:val="en-CA"/>
        </w:rPr>
        <w:t>he</w:t>
      </w:r>
      <w:proofErr w:type="spellEnd"/>
      <w:r w:rsidRPr="00C27014">
        <w:rPr>
          <w:lang w:val="en-CA"/>
        </w:rPr>
        <w:t xml:space="preserve"> status of box models</w:t>
      </w:r>
    </w:p>
    <w:p w:rsidR="00C27014" w:rsidRPr="00C27014" w:rsidRDefault="00C27014" w:rsidP="00C27014">
      <w:pPr>
        <w:numPr>
          <w:ilvl w:val="0"/>
          <w:numId w:val="11"/>
        </w:numPr>
        <w:rPr>
          <w:lang w:val="en-CA"/>
        </w:rPr>
      </w:pPr>
      <w:r w:rsidRPr="00C27014">
        <w:rPr>
          <w:lang w:val="en-CA"/>
        </w:rPr>
        <w:t>The </w:t>
      </w:r>
      <w:r w:rsidRPr="00C27014">
        <w:rPr>
          <w:b/>
          <w:bCs/>
          <w:lang w:val="en-CA"/>
        </w:rPr>
        <w:t>Console</w:t>
      </w:r>
      <w:r w:rsidRPr="00C27014">
        <w:rPr>
          <w:lang w:val="en-CA"/>
        </w:rPr>
        <w:t xml:space="preserve"> will display </w:t>
      </w:r>
      <w:proofErr w:type="spellStart"/>
      <w:r w:rsidRPr="00C27014">
        <w:rPr>
          <w:lang w:val="en-CA"/>
        </w:rPr>
        <w:t>Javascript</w:t>
      </w:r>
      <w:proofErr w:type="spellEnd"/>
      <w:r w:rsidRPr="00C27014">
        <w:rPr>
          <w:lang w:val="en-CA"/>
        </w:rPr>
        <w:t xml:space="preserve"> behaviours and error messages</w:t>
      </w:r>
    </w:p>
    <w:p w:rsidR="00C27014" w:rsidRPr="00C27014" w:rsidRDefault="00C27014" w:rsidP="00C27014">
      <w:pPr>
        <w:rPr>
          <w:lang w:val="en-CA"/>
        </w:rPr>
      </w:pPr>
      <w:r w:rsidRPr="00C27014">
        <w:rPr>
          <w:b/>
          <w:bCs/>
          <w:lang w:val="en-CA"/>
        </w:rPr>
        <w:t>NOTE:</w:t>
      </w:r>
      <w:r w:rsidRPr="00C27014">
        <w:rPr>
          <w:lang w:val="en-CA"/>
        </w:rPr>
        <w:t> changes you make with the tool are </w:t>
      </w:r>
      <w:r w:rsidRPr="00C27014">
        <w:rPr>
          <w:b/>
          <w:bCs/>
          <w:lang w:val="en-CA"/>
        </w:rPr>
        <w:t>client based</w:t>
      </w:r>
      <w:r w:rsidRPr="00C27014">
        <w:rPr>
          <w:lang w:val="en-CA"/>
        </w:rPr>
        <w:t xml:space="preserve">, and do not affect the </w:t>
      </w:r>
      <w:proofErr w:type="gramStart"/>
      <w:r w:rsidRPr="00C27014">
        <w:rPr>
          <w:lang w:val="en-CA"/>
        </w:rPr>
        <w:t>server side</w:t>
      </w:r>
      <w:proofErr w:type="gramEnd"/>
      <w:r w:rsidRPr="00C27014">
        <w:rPr>
          <w:lang w:val="en-CA"/>
        </w:rPr>
        <w:t xml:space="preserve"> HTML/CSS files. </w:t>
      </w:r>
      <w:proofErr w:type="gramStart"/>
      <w:r w:rsidRPr="00C27014">
        <w:rPr>
          <w:lang w:val="en-CA"/>
        </w:rPr>
        <w:t>Client side</w:t>
      </w:r>
      <w:proofErr w:type="gramEnd"/>
      <w:r w:rsidRPr="00C27014">
        <w:rPr>
          <w:lang w:val="en-CA"/>
        </w:rPr>
        <w:t xml:space="preserve"> changes made with this tool are temporary (they will be lost upon page refresh).</w:t>
      </w:r>
    </w:p>
    <w:p w:rsidR="00C27014" w:rsidRPr="00C27014" w:rsidRDefault="00C27014" w:rsidP="00C27014">
      <w:pPr>
        <w:rPr>
          <w:lang w:val="en-CA"/>
        </w:rPr>
      </w:pPr>
      <w:r w:rsidRPr="00C27014">
        <w:rPr>
          <w:lang w:val="en-CA"/>
        </w:rPr>
        <w:t xml:space="preserve">The capabilities of these browser tools go well beyond outlining, examining and editing. They provide deep troubleshooting capabilities of the HTTP network, </w:t>
      </w:r>
      <w:proofErr w:type="spellStart"/>
      <w:r w:rsidRPr="00C27014">
        <w:rPr>
          <w:lang w:val="en-CA"/>
        </w:rPr>
        <w:t>javascript</w:t>
      </w:r>
      <w:proofErr w:type="spellEnd"/>
      <w:r w:rsidRPr="00C27014">
        <w:rPr>
          <w:lang w:val="en-CA"/>
        </w:rPr>
        <w:t xml:space="preserve"> and even XHR (</w:t>
      </w:r>
      <w:proofErr w:type="spellStart"/>
      <w:r w:rsidRPr="00C27014">
        <w:rPr>
          <w:lang w:val="en-CA"/>
        </w:rPr>
        <w:t>XMLHttpRequest</w:t>
      </w:r>
      <w:proofErr w:type="spellEnd"/>
      <w:r w:rsidRPr="00C27014">
        <w:rPr>
          <w:lang w:val="en-CA"/>
        </w:rPr>
        <w:t>).</w:t>
      </w:r>
    </w:p>
    <w:p w:rsidR="00C27014" w:rsidRPr="00C27014" w:rsidRDefault="00C27014" w:rsidP="00C27014">
      <w:pPr>
        <w:rPr>
          <w:b/>
          <w:bCs/>
          <w:lang w:val="en-CA"/>
        </w:rPr>
      </w:pPr>
      <w:r w:rsidRPr="00C27014">
        <w:rPr>
          <w:b/>
          <w:bCs/>
          <w:lang w:val="en-CA"/>
        </w:rPr>
        <w:t>Standards: W3C</w:t>
      </w:r>
    </w:p>
    <w:p w:rsidR="00C27014" w:rsidRPr="00C27014" w:rsidRDefault="00C27014" w:rsidP="00C27014">
      <w:pPr>
        <w:rPr>
          <w:lang w:val="en-CA"/>
        </w:rPr>
      </w:pPr>
      <w:r w:rsidRPr="00C27014">
        <w:rPr>
          <w:lang w:val="en-CA"/>
        </w:rPr>
        <w:lastRenderedPageBreak/>
        <w:t>Just as those who manufacture physical goods are expected to follow the </w:t>
      </w:r>
      <w:hyperlink r:id="rId33" w:history="1">
        <w:r w:rsidRPr="00C27014">
          <w:rPr>
            <w:rStyle w:val="Hyperlink"/>
            <w:b/>
            <w:bCs/>
            <w:lang w:val="en-CA"/>
          </w:rPr>
          <w:t>International Organization for Standards (ISO)</w:t>
        </w:r>
      </w:hyperlink>
      <w:r w:rsidRPr="00C27014">
        <w:rPr>
          <w:lang w:val="en-CA"/>
        </w:rPr>
        <w:t>, web developers are expected to adhere to the standards described by the </w:t>
      </w:r>
      <w:hyperlink r:id="rId34" w:history="1">
        <w:r w:rsidRPr="00C27014">
          <w:rPr>
            <w:rStyle w:val="Hyperlink"/>
            <w:b/>
            <w:bCs/>
            <w:lang w:val="en-CA"/>
          </w:rPr>
          <w:t>World Wide Web Consortium (W3C)</w:t>
        </w:r>
      </w:hyperlink>
    </w:p>
    <w:p w:rsidR="00C27014" w:rsidRPr="00C27014" w:rsidRDefault="00C27014" w:rsidP="00C27014">
      <w:pPr>
        <w:rPr>
          <w:b/>
          <w:bCs/>
          <w:lang w:val="en-CA"/>
        </w:rPr>
      </w:pPr>
      <w:r w:rsidRPr="00C27014">
        <w:rPr>
          <w:b/>
          <w:bCs/>
          <w:lang w:val="en-CA"/>
        </w:rPr>
        <w:t>W3C: World Wide Web Consortium</w:t>
      </w:r>
    </w:p>
    <w:p w:rsidR="00C27014" w:rsidRPr="00C27014" w:rsidRDefault="00C27014" w:rsidP="00C27014">
      <w:pPr>
        <w:numPr>
          <w:ilvl w:val="0"/>
          <w:numId w:val="12"/>
        </w:numPr>
        <w:rPr>
          <w:lang w:val="en-CA"/>
        </w:rPr>
      </w:pPr>
      <w:r w:rsidRPr="00C27014">
        <w:rPr>
          <w:lang w:val="en-CA"/>
        </w:rPr>
        <w:t>Web standards have gone through the same process that the ISO went through</w:t>
      </w:r>
    </w:p>
    <w:p w:rsidR="00C27014" w:rsidRPr="00C27014" w:rsidRDefault="00C27014" w:rsidP="00C27014">
      <w:pPr>
        <w:numPr>
          <w:ilvl w:val="0"/>
          <w:numId w:val="12"/>
        </w:numPr>
        <w:rPr>
          <w:lang w:val="en-CA"/>
        </w:rPr>
      </w:pPr>
      <w:r w:rsidRPr="00C27014">
        <w:rPr>
          <w:lang w:val="en-CA"/>
        </w:rPr>
        <w:t>Many companies see the benefits of interoperability - a few are still "forging their own"</w:t>
      </w:r>
    </w:p>
    <w:p w:rsidR="00C27014" w:rsidRPr="00C27014" w:rsidRDefault="00C27014" w:rsidP="00C27014">
      <w:pPr>
        <w:numPr>
          <w:ilvl w:val="0"/>
          <w:numId w:val="12"/>
        </w:numPr>
        <w:rPr>
          <w:lang w:val="en-CA"/>
        </w:rPr>
      </w:pPr>
      <w:r w:rsidRPr="00C27014">
        <w:rPr>
          <w:lang w:val="en-CA"/>
        </w:rPr>
        <w:t>Many companies have standards: Adobe, Microsoft, Apple, Ford, GM</w:t>
      </w:r>
    </w:p>
    <w:p w:rsidR="00C27014" w:rsidRPr="00C27014" w:rsidRDefault="00C27014" w:rsidP="00C27014">
      <w:pPr>
        <w:numPr>
          <w:ilvl w:val="0"/>
          <w:numId w:val="12"/>
        </w:numPr>
        <w:rPr>
          <w:lang w:val="en-CA"/>
        </w:rPr>
      </w:pPr>
      <w:r w:rsidRPr="00C27014">
        <w:rPr>
          <w:lang w:val="en-CA"/>
        </w:rPr>
        <w:t>Many are proprietary standards, and are not supported by other companies</w:t>
      </w:r>
    </w:p>
    <w:p w:rsidR="00C27014" w:rsidRPr="00C27014" w:rsidRDefault="00C27014" w:rsidP="00C27014">
      <w:pPr>
        <w:numPr>
          <w:ilvl w:val="0"/>
          <w:numId w:val="12"/>
        </w:numPr>
        <w:rPr>
          <w:lang w:val="en-CA"/>
        </w:rPr>
      </w:pPr>
      <w:r w:rsidRPr="00C27014">
        <w:rPr>
          <w:lang w:val="en-CA"/>
        </w:rPr>
        <w:t>W3C - World Wide Web Consortium: founded by Tim Berners-Lee to try and uniformly put forward standards through a single communication vehicle</w:t>
      </w:r>
    </w:p>
    <w:p w:rsidR="00C27014" w:rsidRPr="00C27014" w:rsidRDefault="00C27014" w:rsidP="00C27014">
      <w:pPr>
        <w:numPr>
          <w:ilvl w:val="0"/>
          <w:numId w:val="12"/>
        </w:numPr>
        <w:rPr>
          <w:lang w:val="en-CA"/>
        </w:rPr>
      </w:pPr>
      <w:r w:rsidRPr="00C27014">
        <w:rPr>
          <w:lang w:val="en-CA"/>
        </w:rPr>
        <w:t>Leading browser makers did not follow, initially</w:t>
      </w:r>
    </w:p>
    <w:p w:rsidR="00C27014" w:rsidRPr="00C27014" w:rsidRDefault="00C27014" w:rsidP="00C27014">
      <w:pPr>
        <w:numPr>
          <w:ilvl w:val="0"/>
          <w:numId w:val="12"/>
        </w:numPr>
        <w:rPr>
          <w:lang w:val="en-CA"/>
        </w:rPr>
      </w:pPr>
      <w:r w:rsidRPr="00C27014">
        <w:rPr>
          <w:lang w:val="en-CA"/>
        </w:rPr>
        <w:t>Designers were 'taking sides' in the browser wars: users were losers</w:t>
      </w:r>
    </w:p>
    <w:p w:rsidR="00C27014" w:rsidRPr="00C27014" w:rsidRDefault="00C27014" w:rsidP="00C27014">
      <w:pPr>
        <w:numPr>
          <w:ilvl w:val="0"/>
          <w:numId w:val="12"/>
        </w:numPr>
        <w:rPr>
          <w:lang w:val="en-CA"/>
        </w:rPr>
      </w:pPr>
      <w:r w:rsidRPr="00C27014">
        <w:rPr>
          <w:lang w:val="en-CA"/>
        </w:rPr>
        <w:t>Most modern browsers are fairly standards compliant</w:t>
      </w:r>
    </w:p>
    <w:p w:rsidR="00C27014" w:rsidRPr="00C27014" w:rsidRDefault="00C27014" w:rsidP="00C27014">
      <w:pPr>
        <w:rPr>
          <w:b/>
          <w:bCs/>
          <w:lang w:val="en-CA"/>
        </w:rPr>
      </w:pPr>
      <w:r w:rsidRPr="00C27014">
        <w:rPr>
          <w:b/>
          <w:bCs/>
          <w:lang w:val="en-CA"/>
        </w:rPr>
        <w:t>W3C Goals</w:t>
      </w:r>
    </w:p>
    <w:p w:rsidR="00C27014" w:rsidRPr="00C27014" w:rsidRDefault="00C27014" w:rsidP="00C27014">
      <w:pPr>
        <w:numPr>
          <w:ilvl w:val="0"/>
          <w:numId w:val="13"/>
        </w:numPr>
        <w:rPr>
          <w:lang w:val="en-CA"/>
        </w:rPr>
      </w:pPr>
      <w:r w:rsidRPr="00C27014">
        <w:rPr>
          <w:b/>
          <w:bCs/>
          <w:lang w:val="en-CA"/>
        </w:rPr>
        <w:t>Universal Access</w:t>
      </w:r>
      <w:r w:rsidRPr="00C27014">
        <w:rPr>
          <w:lang w:val="en-CA"/>
        </w:rPr>
        <w:t>: To make the Web accessible to all by promoting technologies that take into account the vast differences in culture, languages, education, ability, material resources, access devices, and physical limitations of users on all continents;</w:t>
      </w:r>
    </w:p>
    <w:p w:rsidR="00C27014" w:rsidRPr="00C27014" w:rsidRDefault="00C27014" w:rsidP="00C27014">
      <w:pPr>
        <w:numPr>
          <w:ilvl w:val="0"/>
          <w:numId w:val="13"/>
        </w:numPr>
        <w:rPr>
          <w:lang w:val="en-CA"/>
        </w:rPr>
      </w:pPr>
      <w:r w:rsidRPr="00C27014">
        <w:rPr>
          <w:b/>
          <w:bCs/>
          <w:lang w:val="en-CA"/>
        </w:rPr>
        <w:t>Semantic Web</w:t>
      </w:r>
      <w:r w:rsidRPr="00C27014">
        <w:rPr>
          <w:lang w:val="en-CA"/>
        </w:rPr>
        <w:t>: To develop a software environment that permits each user to make the best use of the resources available on the Web;</w:t>
      </w:r>
    </w:p>
    <w:p w:rsidR="00C27014" w:rsidRPr="00C27014" w:rsidRDefault="00C27014" w:rsidP="00C27014">
      <w:pPr>
        <w:numPr>
          <w:ilvl w:val="0"/>
          <w:numId w:val="13"/>
        </w:numPr>
        <w:rPr>
          <w:lang w:val="en-CA"/>
        </w:rPr>
      </w:pPr>
      <w:r w:rsidRPr="00C27014">
        <w:rPr>
          <w:b/>
          <w:bCs/>
          <w:lang w:val="en-CA"/>
        </w:rPr>
        <w:t>Web of Trust</w:t>
      </w:r>
      <w:r w:rsidRPr="00C27014">
        <w:rPr>
          <w:lang w:val="en-CA"/>
        </w:rPr>
        <w:t>: To guide the Web's development with careful consideration for the novel legal, commercial, and social issues raised by this technology.</w:t>
      </w:r>
    </w:p>
    <w:p w:rsidR="00C27014" w:rsidRPr="00C27014" w:rsidRDefault="00C27014" w:rsidP="00C27014">
      <w:pPr>
        <w:rPr>
          <w:lang w:val="en-CA"/>
        </w:rPr>
      </w:pPr>
      <w:r w:rsidRPr="00C27014">
        <w:rPr>
          <w:lang w:val="en-CA"/>
        </w:rPr>
        <w:t>Why web developers should follow W3C standards:</w:t>
      </w:r>
    </w:p>
    <w:p w:rsidR="00C27014" w:rsidRPr="00C27014" w:rsidRDefault="00C27014" w:rsidP="00C27014">
      <w:pPr>
        <w:numPr>
          <w:ilvl w:val="0"/>
          <w:numId w:val="14"/>
        </w:numPr>
        <w:rPr>
          <w:lang w:val="en-CA"/>
        </w:rPr>
      </w:pPr>
      <w:r w:rsidRPr="00C27014">
        <w:rPr>
          <w:lang w:val="en-CA"/>
        </w:rPr>
        <w:t>Your pages will be viewable in the largest number of browsers</w:t>
      </w:r>
    </w:p>
    <w:p w:rsidR="00C27014" w:rsidRPr="00C27014" w:rsidRDefault="00C27014" w:rsidP="00C27014">
      <w:pPr>
        <w:numPr>
          <w:ilvl w:val="0"/>
          <w:numId w:val="14"/>
        </w:numPr>
        <w:rPr>
          <w:lang w:val="en-CA"/>
        </w:rPr>
      </w:pPr>
      <w:r w:rsidRPr="00C27014">
        <w:rPr>
          <w:lang w:val="en-CA"/>
        </w:rPr>
        <w:t>Increase interoperability with other clients (search engines, screen readers)</w:t>
      </w:r>
    </w:p>
    <w:p w:rsidR="00C27014" w:rsidRPr="00C27014" w:rsidRDefault="00C27014" w:rsidP="00C27014">
      <w:pPr>
        <w:numPr>
          <w:ilvl w:val="0"/>
          <w:numId w:val="14"/>
        </w:numPr>
        <w:rPr>
          <w:lang w:val="en-CA"/>
        </w:rPr>
      </w:pPr>
      <w:r w:rsidRPr="00C27014">
        <w:rPr>
          <w:lang w:val="en-CA"/>
        </w:rPr>
        <w:t>Web sites will gracefully degrade as support for CSS or other presentation layers are absent.</w:t>
      </w:r>
    </w:p>
    <w:p w:rsidR="00C27014" w:rsidRPr="00C27014" w:rsidRDefault="00C27014" w:rsidP="00C27014">
      <w:pPr>
        <w:numPr>
          <w:ilvl w:val="0"/>
          <w:numId w:val="14"/>
        </w:numPr>
        <w:rPr>
          <w:lang w:val="en-CA"/>
        </w:rPr>
      </w:pPr>
      <w:r w:rsidRPr="00C27014">
        <w:rPr>
          <w:lang w:val="en-CA"/>
        </w:rPr>
        <w:t>Code that doesn't follow standards cannot be expected to behave predictably in the various web browsers</w:t>
      </w:r>
    </w:p>
    <w:p w:rsidR="00C27014" w:rsidRPr="00C27014" w:rsidRDefault="00C27014" w:rsidP="00C27014">
      <w:pPr>
        <w:numPr>
          <w:ilvl w:val="0"/>
          <w:numId w:val="14"/>
        </w:numPr>
        <w:rPr>
          <w:lang w:val="en-CA"/>
        </w:rPr>
      </w:pPr>
      <w:proofErr w:type="spellStart"/>
      <w:proofErr w:type="gramStart"/>
      <w:r w:rsidRPr="00C27014">
        <w:rPr>
          <w:lang w:val="en-CA"/>
        </w:rPr>
        <w:t>Non standard</w:t>
      </w:r>
      <w:proofErr w:type="spellEnd"/>
      <w:proofErr w:type="gramEnd"/>
      <w:r w:rsidRPr="00C27014">
        <w:rPr>
          <w:lang w:val="en-CA"/>
        </w:rPr>
        <w:t xml:space="preserve"> code is hard to support</w:t>
      </w:r>
    </w:p>
    <w:p w:rsidR="00C27014" w:rsidRPr="00C27014" w:rsidRDefault="00C27014" w:rsidP="00C27014">
      <w:pPr>
        <w:numPr>
          <w:ilvl w:val="0"/>
          <w:numId w:val="14"/>
        </w:numPr>
        <w:rPr>
          <w:lang w:val="en-CA"/>
        </w:rPr>
      </w:pPr>
      <w:r w:rsidRPr="00C27014">
        <w:rPr>
          <w:lang w:val="en-CA"/>
        </w:rPr>
        <w:t>Re-engineering and/or maintaining poorly coded websites can be very difficult, costly and time consuming</w:t>
      </w:r>
    </w:p>
    <w:p w:rsidR="00C27014" w:rsidRPr="00C27014" w:rsidRDefault="00C27014" w:rsidP="00C27014">
      <w:pPr>
        <w:rPr>
          <w:b/>
          <w:bCs/>
          <w:lang w:val="en-CA"/>
        </w:rPr>
      </w:pPr>
      <w:r w:rsidRPr="00C27014">
        <w:rPr>
          <w:b/>
          <w:bCs/>
          <w:lang w:val="en-CA"/>
        </w:rPr>
        <w:t>Discussion:</w:t>
      </w:r>
    </w:p>
    <w:p w:rsidR="00C27014" w:rsidRPr="00C27014" w:rsidRDefault="00C27014" w:rsidP="00C27014">
      <w:pPr>
        <w:numPr>
          <w:ilvl w:val="0"/>
          <w:numId w:val="15"/>
        </w:numPr>
        <w:rPr>
          <w:lang w:val="en-CA"/>
        </w:rPr>
      </w:pPr>
      <w:r w:rsidRPr="00C27014">
        <w:rPr>
          <w:lang w:val="en-CA"/>
        </w:rPr>
        <w:t>What is the current W3C recommended version for HTML?</w:t>
      </w:r>
    </w:p>
    <w:p w:rsidR="00C27014" w:rsidRPr="00C27014" w:rsidRDefault="00C27014" w:rsidP="00C27014">
      <w:pPr>
        <w:numPr>
          <w:ilvl w:val="0"/>
          <w:numId w:val="15"/>
        </w:numPr>
        <w:rPr>
          <w:lang w:val="en-CA"/>
        </w:rPr>
      </w:pPr>
      <w:r w:rsidRPr="00C27014">
        <w:rPr>
          <w:lang w:val="en-CA"/>
        </w:rPr>
        <w:t>What is the current W3C recommended version for CSS?</w:t>
      </w:r>
    </w:p>
    <w:p w:rsidR="00C27014" w:rsidRPr="00C27014" w:rsidRDefault="00C27014" w:rsidP="00C27014">
      <w:pPr>
        <w:numPr>
          <w:ilvl w:val="0"/>
          <w:numId w:val="15"/>
        </w:numPr>
        <w:rPr>
          <w:lang w:val="en-CA"/>
        </w:rPr>
      </w:pPr>
      <w:r w:rsidRPr="00C27014">
        <w:rPr>
          <w:lang w:val="en-CA"/>
        </w:rPr>
        <w:t>What are the consequences of using a non-standard version?</w:t>
      </w:r>
    </w:p>
    <w:p w:rsidR="00C27014" w:rsidRPr="00C27014" w:rsidRDefault="00C27014" w:rsidP="00C27014">
      <w:pPr>
        <w:rPr>
          <w:lang w:val="en-CA"/>
        </w:rPr>
      </w:pPr>
      <w:r w:rsidRPr="00C27014">
        <w:rPr>
          <w:lang w:val="en-CA"/>
        </w:rPr>
        <w:t xml:space="preserve">Learn more </w:t>
      </w:r>
      <w:proofErr w:type="spellStart"/>
      <w:r w:rsidRPr="00C27014">
        <w:rPr>
          <w:lang w:val="en-CA"/>
        </w:rPr>
        <w:t>abou</w:t>
      </w:r>
      <w:proofErr w:type="spellEnd"/>
      <w:r w:rsidRPr="00C27014">
        <w:rPr>
          <w:lang w:val="en-CA"/>
        </w:rPr>
        <w:t xml:space="preserve"> the W3C and standards based </w:t>
      </w:r>
      <w:proofErr w:type="spellStart"/>
      <w:r w:rsidRPr="00C27014">
        <w:rPr>
          <w:lang w:val="en-CA"/>
        </w:rPr>
        <w:t>devlopment</w:t>
      </w:r>
      <w:proofErr w:type="spellEnd"/>
      <w:r w:rsidRPr="00C27014">
        <w:rPr>
          <w:lang w:val="en-CA"/>
        </w:rPr>
        <w:t xml:space="preserve"> from the </w:t>
      </w:r>
      <w:hyperlink r:id="rId35" w:history="1">
        <w:r w:rsidRPr="00C27014">
          <w:rPr>
            <w:rStyle w:val="Hyperlink"/>
            <w:b/>
            <w:bCs/>
            <w:lang w:val="en-CA"/>
          </w:rPr>
          <w:t>Web Standards Project</w:t>
        </w:r>
      </w:hyperlink>
      <w:r w:rsidRPr="00C27014">
        <w:rPr>
          <w:lang w:val="en-CA"/>
        </w:rPr>
        <w:t>.</w:t>
      </w:r>
    </w:p>
    <w:p w:rsidR="00C27014" w:rsidRPr="00C27014" w:rsidRDefault="00C27014" w:rsidP="00C27014">
      <w:pPr>
        <w:rPr>
          <w:b/>
          <w:bCs/>
          <w:lang w:val="en-CA"/>
        </w:rPr>
      </w:pPr>
      <w:r w:rsidRPr="00C27014">
        <w:rPr>
          <w:b/>
          <w:bCs/>
          <w:lang w:val="en-CA"/>
        </w:rPr>
        <w:t>Standards: Web Development</w:t>
      </w:r>
    </w:p>
    <w:p w:rsidR="00C27014" w:rsidRPr="00C27014" w:rsidRDefault="00C27014" w:rsidP="00C27014">
      <w:pPr>
        <w:rPr>
          <w:b/>
          <w:bCs/>
          <w:lang w:val="en-CA"/>
        </w:rPr>
      </w:pPr>
      <w:r w:rsidRPr="00C27014">
        <w:rPr>
          <w:b/>
          <w:bCs/>
          <w:lang w:val="en-CA"/>
        </w:rPr>
        <w:t>Three goals of standards-driven web development:</w:t>
      </w:r>
    </w:p>
    <w:p w:rsidR="00C27014" w:rsidRPr="00C27014" w:rsidRDefault="00C27014" w:rsidP="00C27014">
      <w:pPr>
        <w:numPr>
          <w:ilvl w:val="0"/>
          <w:numId w:val="16"/>
        </w:numPr>
        <w:rPr>
          <w:lang w:val="en-CA"/>
        </w:rPr>
      </w:pPr>
      <w:r w:rsidRPr="00C27014">
        <w:rPr>
          <w:lang w:val="en-CA"/>
        </w:rPr>
        <w:t>Compatibility (creating web pages that work well in all browsers)</w:t>
      </w:r>
    </w:p>
    <w:p w:rsidR="00C27014" w:rsidRPr="00C27014" w:rsidRDefault="00C27014" w:rsidP="00C27014">
      <w:pPr>
        <w:numPr>
          <w:ilvl w:val="0"/>
          <w:numId w:val="16"/>
        </w:numPr>
        <w:rPr>
          <w:lang w:val="en-CA"/>
        </w:rPr>
      </w:pPr>
      <w:r w:rsidRPr="00C27014">
        <w:rPr>
          <w:lang w:val="en-CA"/>
        </w:rPr>
        <w:t>Portability (writing code that works well in any computing environment/operating system)</w:t>
      </w:r>
    </w:p>
    <w:p w:rsidR="00C27014" w:rsidRPr="00C27014" w:rsidRDefault="00C27014" w:rsidP="00C27014">
      <w:pPr>
        <w:numPr>
          <w:ilvl w:val="0"/>
          <w:numId w:val="16"/>
        </w:numPr>
        <w:rPr>
          <w:lang w:val="en-CA"/>
        </w:rPr>
      </w:pPr>
      <w:r w:rsidRPr="00C27014">
        <w:rPr>
          <w:lang w:val="en-CA"/>
        </w:rPr>
        <w:t xml:space="preserve">Accessibility (produce web pages that are optimized for search engines, screen readers, </w:t>
      </w:r>
      <w:proofErr w:type="spellStart"/>
      <w:r w:rsidRPr="00C27014">
        <w:rPr>
          <w:lang w:val="en-CA"/>
        </w:rPr>
        <w:t>etc</w:t>
      </w:r>
      <w:proofErr w:type="spellEnd"/>
      <w:r w:rsidRPr="00C27014">
        <w:rPr>
          <w:lang w:val="en-CA"/>
        </w:rPr>
        <w:t>)</w:t>
      </w:r>
    </w:p>
    <w:p w:rsidR="00C27014" w:rsidRPr="00C27014" w:rsidRDefault="00C27014" w:rsidP="00C27014">
      <w:pPr>
        <w:rPr>
          <w:b/>
          <w:bCs/>
          <w:lang w:val="en-CA"/>
        </w:rPr>
      </w:pPr>
      <w:r w:rsidRPr="00C27014">
        <w:rPr>
          <w:b/>
          <w:bCs/>
          <w:lang w:val="en-CA"/>
        </w:rPr>
        <w:t>Requirements</w:t>
      </w:r>
    </w:p>
    <w:p w:rsidR="00C27014" w:rsidRPr="00C27014" w:rsidRDefault="00C27014" w:rsidP="00C27014">
      <w:pPr>
        <w:numPr>
          <w:ilvl w:val="0"/>
          <w:numId w:val="17"/>
        </w:numPr>
        <w:rPr>
          <w:lang w:val="en-CA"/>
        </w:rPr>
      </w:pPr>
      <w:r w:rsidRPr="00C27014">
        <w:rPr>
          <w:lang w:val="en-CA"/>
        </w:rPr>
        <w:lastRenderedPageBreak/>
        <w:t>HTML + CSS + DOM = Agile Web Sites</w:t>
      </w:r>
    </w:p>
    <w:p w:rsidR="00C27014" w:rsidRPr="00C27014" w:rsidRDefault="00C27014" w:rsidP="00C27014">
      <w:pPr>
        <w:numPr>
          <w:ilvl w:val="0"/>
          <w:numId w:val="17"/>
        </w:numPr>
        <w:rPr>
          <w:lang w:val="en-CA"/>
        </w:rPr>
      </w:pPr>
      <w:r w:rsidRPr="00C27014">
        <w:rPr>
          <w:lang w:val="en-CA"/>
        </w:rPr>
        <w:t>Structurally valid HTML code (</w:t>
      </w:r>
      <w:proofErr w:type="spellStart"/>
      <w:r w:rsidRPr="00C27014">
        <w:rPr>
          <w:lang w:val="en-CA"/>
        </w:rPr>
        <w:t>eg</w:t>
      </w:r>
      <w:proofErr w:type="spellEnd"/>
      <w:r w:rsidRPr="00C27014">
        <w:rPr>
          <w:lang w:val="en-CA"/>
        </w:rPr>
        <w:t xml:space="preserve">: tags that open are closed. parent-child tag relationships are valid, </w:t>
      </w:r>
      <w:proofErr w:type="spellStart"/>
      <w:r w:rsidRPr="00C27014">
        <w:rPr>
          <w:lang w:val="en-CA"/>
        </w:rPr>
        <w:t>etc</w:t>
      </w:r>
      <w:proofErr w:type="spellEnd"/>
      <w:r w:rsidRPr="00C27014">
        <w:rPr>
          <w:lang w:val="en-CA"/>
        </w:rPr>
        <w:t>)</w:t>
      </w:r>
    </w:p>
    <w:p w:rsidR="00C27014" w:rsidRPr="00C27014" w:rsidRDefault="00C27014" w:rsidP="00C27014">
      <w:pPr>
        <w:numPr>
          <w:ilvl w:val="0"/>
          <w:numId w:val="17"/>
        </w:numPr>
        <w:rPr>
          <w:lang w:val="en-CA"/>
        </w:rPr>
      </w:pPr>
      <w:r w:rsidRPr="00C27014">
        <w:rPr>
          <w:lang w:val="en-CA"/>
        </w:rPr>
        <w:t>Logically valid HTML code (</w:t>
      </w:r>
      <w:proofErr w:type="spellStart"/>
      <w:r w:rsidRPr="00C27014">
        <w:rPr>
          <w:lang w:val="en-CA"/>
        </w:rPr>
        <w:t>eg</w:t>
      </w:r>
      <w:proofErr w:type="spellEnd"/>
      <w:r w:rsidRPr="00C27014">
        <w:rPr>
          <w:lang w:val="en-CA"/>
        </w:rPr>
        <w:t>: ids are not applied more than once per page)</w:t>
      </w:r>
    </w:p>
    <w:p w:rsidR="00C27014" w:rsidRPr="00C27014" w:rsidRDefault="00C27014" w:rsidP="00C27014">
      <w:pPr>
        <w:numPr>
          <w:ilvl w:val="0"/>
          <w:numId w:val="17"/>
        </w:numPr>
        <w:rPr>
          <w:lang w:val="en-CA"/>
        </w:rPr>
      </w:pPr>
      <w:r w:rsidRPr="00C27014">
        <w:rPr>
          <w:lang w:val="en-CA"/>
        </w:rPr>
        <w:t>Syntactically valid CSS code</w:t>
      </w:r>
    </w:p>
    <w:p w:rsidR="00C27014" w:rsidRPr="00C27014" w:rsidRDefault="00C27014" w:rsidP="00C27014">
      <w:pPr>
        <w:numPr>
          <w:ilvl w:val="0"/>
          <w:numId w:val="17"/>
        </w:numPr>
        <w:rPr>
          <w:lang w:val="en-CA"/>
        </w:rPr>
      </w:pPr>
      <w:r w:rsidRPr="00C27014">
        <w:rPr>
          <w:lang w:val="en-CA"/>
        </w:rPr>
        <w:t>Use external CSS to develop sites that separate content (HTML) from presentation (CSS)</w:t>
      </w:r>
    </w:p>
    <w:p w:rsidR="00C27014" w:rsidRPr="00C27014" w:rsidRDefault="00C27014" w:rsidP="00C27014">
      <w:pPr>
        <w:numPr>
          <w:ilvl w:val="0"/>
          <w:numId w:val="17"/>
        </w:numPr>
        <w:rPr>
          <w:lang w:val="en-CA"/>
        </w:rPr>
      </w:pPr>
      <w:r w:rsidRPr="00C27014">
        <w:rPr>
          <w:lang w:val="en-CA"/>
        </w:rPr>
        <w:t>Using Semantic Markup to establish content relationships and logical deployment of content</w:t>
      </w:r>
    </w:p>
    <w:p w:rsidR="00C27014" w:rsidRPr="00C27014" w:rsidRDefault="00C27014" w:rsidP="00C27014">
      <w:pPr>
        <w:numPr>
          <w:ilvl w:val="0"/>
          <w:numId w:val="17"/>
        </w:numPr>
        <w:rPr>
          <w:lang w:val="en-CA"/>
        </w:rPr>
      </w:pPr>
      <w:r w:rsidRPr="00C27014">
        <w:rPr>
          <w:lang w:val="en-CA"/>
        </w:rPr>
        <w:t>Use a single codebase (no browser sniffing, forked code)</w:t>
      </w:r>
    </w:p>
    <w:p w:rsidR="00C27014" w:rsidRPr="00C27014" w:rsidRDefault="00C27014" w:rsidP="00C27014">
      <w:pPr>
        <w:numPr>
          <w:ilvl w:val="0"/>
          <w:numId w:val="17"/>
        </w:numPr>
        <w:rPr>
          <w:lang w:val="en-CA"/>
        </w:rPr>
      </w:pPr>
      <w:r w:rsidRPr="00C27014">
        <w:rPr>
          <w:lang w:val="en-CA"/>
        </w:rPr>
        <w:t>Consider special needs users with screen readers. A common browser used with screen reader software is </w:t>
      </w:r>
      <w:proofErr w:type="spellStart"/>
      <w:r w:rsidRPr="00C27014">
        <w:rPr>
          <w:lang w:val="en-CA"/>
        </w:rPr>
        <w:fldChar w:fldCharType="begin"/>
      </w:r>
      <w:r w:rsidRPr="00C27014">
        <w:rPr>
          <w:lang w:val="en-CA"/>
        </w:rPr>
        <w:instrText xml:space="preserve"> HYPERLINK "http://www.webbie.org.uk/" </w:instrText>
      </w:r>
      <w:r w:rsidRPr="00C27014">
        <w:rPr>
          <w:lang w:val="en-CA"/>
        </w:rPr>
        <w:fldChar w:fldCharType="separate"/>
      </w:r>
      <w:r w:rsidRPr="00C27014">
        <w:rPr>
          <w:rStyle w:val="Hyperlink"/>
          <w:b/>
          <w:bCs/>
          <w:lang w:val="en-CA"/>
        </w:rPr>
        <w:t>Webbie</w:t>
      </w:r>
      <w:proofErr w:type="spellEnd"/>
      <w:r w:rsidRPr="00C27014">
        <w:fldChar w:fldCharType="end"/>
      </w:r>
    </w:p>
    <w:p w:rsidR="00C27014" w:rsidRPr="00C27014" w:rsidRDefault="00C27014" w:rsidP="00C27014">
      <w:pPr>
        <w:rPr>
          <w:b/>
          <w:bCs/>
          <w:lang w:val="en-CA"/>
        </w:rPr>
      </w:pPr>
      <w:r w:rsidRPr="00C27014">
        <w:rPr>
          <w:b/>
          <w:bCs/>
          <w:lang w:val="en-CA"/>
        </w:rPr>
        <w:t>Standards: File and Folder Naming</w:t>
      </w:r>
    </w:p>
    <w:p w:rsidR="00C27014" w:rsidRPr="00C27014" w:rsidRDefault="00C27014" w:rsidP="00C27014">
      <w:pPr>
        <w:rPr>
          <w:lang w:val="en-CA"/>
        </w:rPr>
      </w:pPr>
      <w:r w:rsidRPr="00C27014">
        <w:rPr>
          <w:lang w:val="en-CA"/>
        </w:rPr>
        <w:t xml:space="preserve">HTTP </w:t>
      </w:r>
      <w:proofErr w:type="spellStart"/>
      <w:r w:rsidRPr="00C27014">
        <w:rPr>
          <w:lang w:val="en-CA"/>
        </w:rPr>
        <w:t>urls</w:t>
      </w:r>
      <w:proofErr w:type="spellEnd"/>
      <w:r w:rsidRPr="00C27014">
        <w:rPr>
          <w:lang w:val="en-CA"/>
        </w:rPr>
        <w:t xml:space="preserve"> cannot contain certain characters, and certain characters will cause unwanted effects and behaviours when used in a </w:t>
      </w:r>
      <w:proofErr w:type="spellStart"/>
      <w:r w:rsidRPr="00C27014">
        <w:rPr>
          <w:lang w:val="en-CA"/>
        </w:rPr>
        <w:t>url</w:t>
      </w:r>
      <w:proofErr w:type="spellEnd"/>
      <w:r w:rsidRPr="00C27014">
        <w:rPr>
          <w:lang w:val="en-CA"/>
        </w:rPr>
        <w:t>. Follow best practices for all file and folder names:</w:t>
      </w:r>
    </w:p>
    <w:p w:rsidR="00C27014" w:rsidRPr="00C27014" w:rsidRDefault="00C27014" w:rsidP="00C27014">
      <w:pPr>
        <w:numPr>
          <w:ilvl w:val="0"/>
          <w:numId w:val="18"/>
        </w:numPr>
        <w:rPr>
          <w:lang w:val="en-CA"/>
        </w:rPr>
      </w:pPr>
      <w:r w:rsidRPr="00C27014">
        <w:rPr>
          <w:lang w:val="en-CA"/>
        </w:rPr>
        <w:t>File and folder names should </w:t>
      </w:r>
      <w:r w:rsidRPr="00C27014">
        <w:rPr>
          <w:b/>
          <w:bCs/>
          <w:lang w:val="en-CA"/>
        </w:rPr>
        <w:t>NOT</w:t>
      </w:r>
      <w:r w:rsidRPr="00C27014">
        <w:rPr>
          <w:lang w:val="en-CA"/>
        </w:rPr>
        <w:t> contain:</w:t>
      </w:r>
    </w:p>
    <w:p w:rsidR="00C27014" w:rsidRPr="00C27014" w:rsidRDefault="00C27014" w:rsidP="00C27014">
      <w:pPr>
        <w:numPr>
          <w:ilvl w:val="1"/>
          <w:numId w:val="18"/>
        </w:numPr>
        <w:rPr>
          <w:lang w:val="en-CA"/>
        </w:rPr>
      </w:pPr>
      <w:r w:rsidRPr="00C27014">
        <w:rPr>
          <w:lang w:val="en-CA"/>
        </w:rPr>
        <w:t>Capital letters</w:t>
      </w:r>
    </w:p>
    <w:p w:rsidR="00C27014" w:rsidRPr="00C27014" w:rsidRDefault="00C27014" w:rsidP="00C27014">
      <w:pPr>
        <w:numPr>
          <w:ilvl w:val="1"/>
          <w:numId w:val="18"/>
        </w:numPr>
        <w:rPr>
          <w:lang w:val="en-CA"/>
        </w:rPr>
      </w:pPr>
      <w:r w:rsidRPr="00C27014">
        <w:rPr>
          <w:lang w:val="en-CA"/>
        </w:rPr>
        <w:t>Spaces</w:t>
      </w:r>
    </w:p>
    <w:p w:rsidR="00C27014" w:rsidRPr="00C27014" w:rsidRDefault="00C27014" w:rsidP="00C27014">
      <w:pPr>
        <w:numPr>
          <w:ilvl w:val="1"/>
          <w:numId w:val="18"/>
        </w:numPr>
        <w:rPr>
          <w:lang w:val="en-CA"/>
        </w:rPr>
      </w:pPr>
      <w:r w:rsidRPr="00C27014">
        <w:rPr>
          <w:lang w:val="en-CA"/>
        </w:rPr>
        <w:t>Special characters</w:t>
      </w:r>
      <w:proofErr w:type="gramStart"/>
      <w:r w:rsidRPr="00C27014">
        <w:rPr>
          <w:lang w:val="en-CA"/>
        </w:rPr>
        <w:t>: </w:t>
      </w:r>
      <w:r w:rsidRPr="00C27014">
        <w:rPr>
          <w:b/>
          <w:bCs/>
          <w:lang w:val="en-CA"/>
        </w:rPr>
        <w:t>!</w:t>
      </w:r>
      <w:proofErr w:type="gramEnd"/>
      <w:r w:rsidRPr="00C27014">
        <w:rPr>
          <w:b/>
          <w:bCs/>
          <w:lang w:val="en-CA"/>
        </w:rPr>
        <w:t xml:space="preserve"> @ # $ % ^ &amp; * ( ) + { } [ ] : ; " &lt; &gt; ? |</w:t>
      </w:r>
      <w:r w:rsidRPr="00C27014">
        <w:rPr>
          <w:lang w:val="en-CA"/>
        </w:rPr>
        <w:t> etc...</w:t>
      </w:r>
    </w:p>
    <w:p w:rsidR="00C27014" w:rsidRPr="00C27014" w:rsidRDefault="00C27014" w:rsidP="00C27014">
      <w:pPr>
        <w:numPr>
          <w:ilvl w:val="0"/>
          <w:numId w:val="18"/>
        </w:numPr>
        <w:rPr>
          <w:lang w:val="en-CA"/>
        </w:rPr>
      </w:pPr>
      <w:r w:rsidRPr="00C27014">
        <w:rPr>
          <w:lang w:val="en-CA"/>
        </w:rPr>
        <w:t>Acceptable non-alphanumeric characters</w:t>
      </w:r>
      <w:proofErr w:type="gramStart"/>
      <w:r w:rsidRPr="00C27014">
        <w:rPr>
          <w:lang w:val="en-CA"/>
        </w:rPr>
        <w:t>: </w:t>
      </w:r>
      <w:r w:rsidRPr="00C27014">
        <w:rPr>
          <w:b/>
          <w:bCs/>
          <w:lang w:val="en-CA"/>
        </w:rPr>
        <w:t>.</w:t>
      </w:r>
      <w:proofErr w:type="gramEnd"/>
      <w:r w:rsidRPr="00C27014">
        <w:rPr>
          <w:b/>
          <w:bCs/>
          <w:lang w:val="en-CA"/>
        </w:rPr>
        <w:t xml:space="preserve"> _ - ~</w:t>
      </w:r>
    </w:p>
    <w:p w:rsidR="00C27014" w:rsidRPr="00C27014" w:rsidRDefault="00C27014" w:rsidP="00C27014">
      <w:pPr>
        <w:numPr>
          <w:ilvl w:val="0"/>
          <w:numId w:val="18"/>
        </w:numPr>
        <w:rPr>
          <w:lang w:val="en-CA"/>
        </w:rPr>
      </w:pPr>
      <w:r w:rsidRPr="00C27014">
        <w:rPr>
          <w:lang w:val="en-CA"/>
        </w:rPr>
        <w:t>Filenames should either be descriptive of the file contents, or use the default page name: </w:t>
      </w:r>
      <w:r w:rsidRPr="00C27014">
        <w:rPr>
          <w:b/>
          <w:bCs/>
          <w:lang w:val="en-CA"/>
        </w:rPr>
        <w:t>index.htm</w:t>
      </w:r>
      <w:r w:rsidRPr="00C27014">
        <w:rPr>
          <w:lang w:val="en-CA"/>
        </w:rPr>
        <w:t>, </w:t>
      </w:r>
      <w:r w:rsidRPr="00C27014">
        <w:rPr>
          <w:b/>
          <w:bCs/>
          <w:lang w:val="en-CA"/>
        </w:rPr>
        <w:t>index.html</w:t>
      </w:r>
      <w:r w:rsidRPr="00C27014">
        <w:rPr>
          <w:lang w:val="en-CA"/>
        </w:rPr>
        <w:t> or </w:t>
      </w:r>
      <w:r w:rsidRPr="00C27014">
        <w:rPr>
          <w:b/>
          <w:bCs/>
          <w:lang w:val="en-CA"/>
        </w:rPr>
        <w:t>index.shtml</w:t>
      </w:r>
      <w:r w:rsidRPr="00C27014">
        <w:rPr>
          <w:lang w:val="en-CA"/>
        </w:rPr>
        <w:t> (or whatever your server default is)</w:t>
      </w:r>
    </w:p>
    <w:p w:rsidR="00C27014" w:rsidRPr="00C27014" w:rsidRDefault="00C27014" w:rsidP="00C27014">
      <w:pPr>
        <w:numPr>
          <w:ilvl w:val="0"/>
          <w:numId w:val="18"/>
        </w:numPr>
        <w:rPr>
          <w:lang w:val="en-CA"/>
        </w:rPr>
      </w:pPr>
      <w:r w:rsidRPr="00C27014">
        <w:rPr>
          <w:lang w:val="en-CA"/>
        </w:rPr>
        <w:t>Folder names should always be descriptive. Folder structure should be logical (</w:t>
      </w:r>
      <w:proofErr w:type="spellStart"/>
      <w:r w:rsidRPr="00C27014">
        <w:rPr>
          <w:lang w:val="en-CA"/>
        </w:rPr>
        <w:t>eg</w:t>
      </w:r>
      <w:proofErr w:type="spellEnd"/>
      <w:r w:rsidRPr="00C27014">
        <w:rPr>
          <w:lang w:val="en-CA"/>
        </w:rPr>
        <w:t>: </w:t>
      </w:r>
      <w:r w:rsidRPr="00C27014">
        <w:rPr>
          <w:b/>
          <w:bCs/>
          <w:lang w:val="en-CA"/>
        </w:rPr>
        <w:t>/hockey/</w:t>
      </w:r>
      <w:proofErr w:type="spellStart"/>
      <w:r w:rsidRPr="00C27014">
        <w:rPr>
          <w:b/>
          <w:bCs/>
          <w:lang w:val="en-CA"/>
        </w:rPr>
        <w:t>nhl</w:t>
      </w:r>
      <w:proofErr w:type="spellEnd"/>
      <w:r w:rsidRPr="00C27014">
        <w:rPr>
          <w:b/>
          <w:bCs/>
          <w:lang w:val="en-CA"/>
        </w:rPr>
        <w:t>/</w:t>
      </w:r>
      <w:proofErr w:type="spellStart"/>
      <w:r w:rsidRPr="00C27014">
        <w:rPr>
          <w:b/>
          <w:bCs/>
          <w:lang w:val="en-CA"/>
        </w:rPr>
        <w:t>canucks</w:t>
      </w:r>
      <w:proofErr w:type="spellEnd"/>
      <w:r w:rsidRPr="00C27014">
        <w:rPr>
          <w:lang w:val="en-CA"/>
        </w:rPr>
        <w:t>).</w:t>
      </w:r>
    </w:p>
    <w:p w:rsidR="00C27014" w:rsidRPr="00C27014" w:rsidRDefault="00C27014" w:rsidP="00C27014">
      <w:pPr>
        <w:rPr>
          <w:b/>
          <w:bCs/>
          <w:lang w:val="en-CA"/>
        </w:rPr>
      </w:pPr>
      <w:r w:rsidRPr="00C27014">
        <w:rPr>
          <w:b/>
          <w:bCs/>
          <w:lang w:val="en-CA"/>
        </w:rPr>
        <w:t>Standards: File Management</w:t>
      </w:r>
    </w:p>
    <w:p w:rsidR="00C27014" w:rsidRPr="00C27014" w:rsidRDefault="00C27014" w:rsidP="00C27014">
      <w:pPr>
        <w:numPr>
          <w:ilvl w:val="0"/>
          <w:numId w:val="19"/>
        </w:numPr>
        <w:rPr>
          <w:lang w:val="en-CA"/>
        </w:rPr>
      </w:pPr>
      <w:r w:rsidRPr="00C27014">
        <w:rPr>
          <w:lang w:val="en-CA"/>
        </w:rPr>
        <w:t>Including an </w:t>
      </w:r>
      <w:r w:rsidRPr="00C27014">
        <w:rPr>
          <w:b/>
          <w:bCs/>
          <w:lang w:val="en-CA"/>
        </w:rPr>
        <w:t>index.html</w:t>
      </w:r>
      <w:r w:rsidRPr="00C27014">
        <w:rPr>
          <w:lang w:val="en-CA"/>
        </w:rPr>
        <w:t> file in every folder on your server will ensure users cannot go snooping around your filesystem. the index.html file can be a blank HTML page if you like, as long as the user does not see a list of files when they request a folder</w:t>
      </w:r>
    </w:p>
    <w:p w:rsidR="00C27014" w:rsidRPr="00C27014" w:rsidRDefault="00C27014" w:rsidP="00C27014">
      <w:pPr>
        <w:numPr>
          <w:ilvl w:val="0"/>
          <w:numId w:val="19"/>
        </w:numPr>
        <w:rPr>
          <w:lang w:val="en-CA"/>
        </w:rPr>
      </w:pPr>
      <w:r w:rsidRPr="00C27014">
        <w:rPr>
          <w:lang w:val="en-CA"/>
        </w:rPr>
        <w:t>Browser caching can reduce excessive request/response transactions between client and server. however, some browsers may cache things like the CSS, so if the styles have changed since caching the client may not get the latest styles.</w:t>
      </w:r>
    </w:p>
    <w:p w:rsidR="00C27014" w:rsidRPr="00C27014" w:rsidRDefault="00C27014" w:rsidP="00C27014">
      <w:pPr>
        <w:numPr>
          <w:ilvl w:val="1"/>
          <w:numId w:val="19"/>
        </w:numPr>
        <w:rPr>
          <w:lang w:val="en-CA"/>
        </w:rPr>
      </w:pPr>
      <w:r w:rsidRPr="00C27014">
        <w:rPr>
          <w:b/>
          <w:bCs/>
          <w:lang w:val="en-CA"/>
        </w:rPr>
        <w:t>Ctrl + F5</w:t>
      </w:r>
      <w:r w:rsidRPr="00C27014">
        <w:rPr>
          <w:lang w:val="en-CA"/>
        </w:rPr>
        <w:t> (</w:t>
      </w:r>
      <w:proofErr w:type="spellStart"/>
      <w:r w:rsidRPr="00C27014">
        <w:rPr>
          <w:b/>
          <w:bCs/>
          <w:lang w:val="en-CA"/>
        </w:rPr>
        <w:t>Cmd</w:t>
      </w:r>
      <w:proofErr w:type="spellEnd"/>
      <w:r w:rsidRPr="00C27014">
        <w:rPr>
          <w:b/>
          <w:bCs/>
          <w:lang w:val="en-CA"/>
        </w:rPr>
        <w:t xml:space="preserve"> + F5</w:t>
      </w:r>
      <w:r w:rsidRPr="00C27014">
        <w:rPr>
          <w:lang w:val="en-CA"/>
        </w:rPr>
        <w:t> for Mac) will force a page reload. Very useful when developing on a localhost http server.</w:t>
      </w:r>
    </w:p>
    <w:p w:rsidR="00C27014" w:rsidRPr="00C27014" w:rsidRDefault="00C27014" w:rsidP="00C27014">
      <w:pPr>
        <w:numPr>
          <w:ilvl w:val="1"/>
          <w:numId w:val="19"/>
        </w:numPr>
        <w:rPr>
          <w:lang w:val="en-CA"/>
        </w:rPr>
      </w:pPr>
      <w:r w:rsidRPr="00C27014">
        <w:rPr>
          <w:lang w:val="en-CA"/>
        </w:rPr>
        <w:t>If a file name has changed, the browser will have to make a new request from the server. versioning your file names will ensure users always have the latest version of any file (for example </w:t>
      </w:r>
      <w:r w:rsidRPr="00C27014">
        <w:rPr>
          <w:b/>
          <w:bCs/>
          <w:lang w:val="en-CA"/>
        </w:rPr>
        <w:t>styles_1.0.css, styles_1.1.css, styles_1.2.css, styles_2.0.css</w:t>
      </w:r>
      <w:r w:rsidRPr="00C27014">
        <w:rPr>
          <w:lang w:val="en-CA"/>
        </w:rPr>
        <w:t> </w:t>
      </w:r>
      <w:proofErr w:type="spellStart"/>
      <w:r w:rsidRPr="00C27014">
        <w:rPr>
          <w:lang w:val="en-CA"/>
        </w:rPr>
        <w:t>etc</w:t>
      </w:r>
      <w:proofErr w:type="spellEnd"/>
      <w:r w:rsidRPr="00C27014">
        <w:rPr>
          <w:lang w:val="en-CA"/>
        </w:rPr>
        <w:t>)</w:t>
      </w:r>
    </w:p>
    <w:p w:rsidR="00C27014" w:rsidRPr="00C27014" w:rsidRDefault="00C27014" w:rsidP="00C27014">
      <w:pPr>
        <w:numPr>
          <w:ilvl w:val="0"/>
          <w:numId w:val="19"/>
        </w:numPr>
        <w:rPr>
          <w:lang w:val="en-CA"/>
        </w:rPr>
      </w:pPr>
      <w:r w:rsidRPr="00C27014">
        <w:rPr>
          <w:lang w:val="en-CA"/>
        </w:rPr>
        <w:t>If there are files/pages on your server no longer being used, be sure to either remove them or locate them in a place where users are not going to accidentally find them</w:t>
      </w:r>
    </w:p>
    <w:p w:rsidR="00C27014" w:rsidRPr="00C27014" w:rsidRDefault="00C27014" w:rsidP="00C27014">
      <w:pPr>
        <w:rPr>
          <w:b/>
          <w:bCs/>
          <w:lang w:val="en-CA"/>
        </w:rPr>
      </w:pPr>
      <w:r w:rsidRPr="00C27014">
        <w:rPr>
          <w:b/>
          <w:bCs/>
          <w:lang w:val="en-CA"/>
        </w:rPr>
        <w:t>Standards: Code Style and Organization</w:t>
      </w:r>
    </w:p>
    <w:p w:rsidR="00C27014" w:rsidRPr="00C27014" w:rsidRDefault="00C27014" w:rsidP="00C27014">
      <w:pPr>
        <w:rPr>
          <w:lang w:val="en-CA"/>
        </w:rPr>
      </w:pPr>
      <w:r w:rsidRPr="00C27014">
        <w:rPr>
          <w:lang w:val="en-CA"/>
        </w:rPr>
        <w:t>In COMP1950 students are expected to present a readable, well organized code style:</w:t>
      </w:r>
    </w:p>
    <w:p w:rsidR="00C27014" w:rsidRPr="00C27014" w:rsidRDefault="00C27014" w:rsidP="00C27014">
      <w:pPr>
        <w:numPr>
          <w:ilvl w:val="0"/>
          <w:numId w:val="20"/>
        </w:numPr>
        <w:rPr>
          <w:lang w:val="en-CA"/>
        </w:rPr>
      </w:pPr>
      <w:r w:rsidRPr="00C27014">
        <w:rPr>
          <w:lang w:val="en-CA"/>
        </w:rPr>
        <w:t>Comment </w:t>
      </w:r>
      <w:r w:rsidRPr="00C27014">
        <w:rPr>
          <w:b/>
          <w:bCs/>
          <w:lang w:val="en-CA"/>
        </w:rPr>
        <w:t>all code</w:t>
      </w:r>
      <w:r w:rsidRPr="00C27014">
        <w:rPr>
          <w:lang w:val="en-CA"/>
        </w:rPr>
        <w:t> with your name (or nickname if you prefer). Do this for all text based files (</w:t>
      </w:r>
      <w:r w:rsidRPr="00C27014">
        <w:rPr>
          <w:b/>
          <w:bCs/>
          <w:lang w:val="en-CA"/>
        </w:rPr>
        <w:t>.html</w:t>
      </w:r>
      <w:r w:rsidRPr="00C27014">
        <w:rPr>
          <w:lang w:val="en-CA"/>
        </w:rPr>
        <w:t>, </w:t>
      </w:r>
      <w:r w:rsidRPr="00C27014">
        <w:rPr>
          <w:b/>
          <w:bCs/>
          <w:lang w:val="en-CA"/>
        </w:rPr>
        <w:t>.</w:t>
      </w:r>
      <w:proofErr w:type="spellStart"/>
      <w:r w:rsidRPr="00C27014">
        <w:rPr>
          <w:b/>
          <w:bCs/>
          <w:lang w:val="en-CA"/>
        </w:rPr>
        <w:t>css</w:t>
      </w:r>
      <w:proofErr w:type="spellEnd"/>
      <w:r w:rsidRPr="00C27014">
        <w:rPr>
          <w:lang w:val="en-CA"/>
        </w:rPr>
        <w:t>, </w:t>
      </w:r>
      <w:r w:rsidRPr="00C27014">
        <w:rPr>
          <w:b/>
          <w:bCs/>
          <w:lang w:val="en-CA"/>
        </w:rPr>
        <w:t>.</w:t>
      </w:r>
      <w:proofErr w:type="spellStart"/>
      <w:r w:rsidRPr="00C27014">
        <w:rPr>
          <w:b/>
          <w:bCs/>
          <w:lang w:val="en-CA"/>
        </w:rPr>
        <w:t>js</w:t>
      </w:r>
      <w:proofErr w:type="spellEnd"/>
      <w:r w:rsidRPr="00C27014">
        <w:rPr>
          <w:lang w:val="en-CA"/>
        </w:rPr>
        <w:t>, </w:t>
      </w:r>
      <w:r w:rsidRPr="00C27014">
        <w:rPr>
          <w:b/>
          <w:bCs/>
          <w:lang w:val="en-CA"/>
        </w:rPr>
        <w:t>.</w:t>
      </w:r>
      <w:proofErr w:type="spellStart"/>
      <w:r w:rsidRPr="00C27014">
        <w:rPr>
          <w:b/>
          <w:bCs/>
          <w:lang w:val="en-CA"/>
        </w:rPr>
        <w:t>php</w:t>
      </w:r>
      <w:proofErr w:type="spellEnd"/>
      <w:r w:rsidRPr="00C27014">
        <w:rPr>
          <w:lang w:val="en-CA"/>
        </w:rPr>
        <w:t xml:space="preserve">, </w:t>
      </w:r>
      <w:proofErr w:type="spellStart"/>
      <w:r w:rsidRPr="00C27014">
        <w:rPr>
          <w:lang w:val="en-CA"/>
        </w:rPr>
        <w:t>etc</w:t>
      </w:r>
      <w:proofErr w:type="spellEnd"/>
      <w:r w:rsidRPr="00C27014">
        <w:rPr>
          <w:lang w:val="en-CA"/>
        </w:rPr>
        <w:t>)</w:t>
      </w:r>
      <w:r w:rsidRPr="00C27014">
        <w:rPr>
          <w:lang w:val="en-CA"/>
        </w:rPr>
        <w:br/>
      </w:r>
      <w:r w:rsidRPr="00C27014">
        <w:rPr>
          <w:lang w:val="en-CA"/>
        </w:rPr>
        <w:lastRenderedPageBreak/>
        <w:fldChar w:fldCharType="begin"/>
      </w:r>
      <w:r w:rsidRPr="00C27014">
        <w:rPr>
          <w:lang w:val="en-CA"/>
        </w:rPr>
        <w:instrText xml:space="preserve"> INCLUDEPICTURE "http://bcitcomp.ca/images/html_commenting.png" \* MERGEFORMATINET </w:instrText>
      </w:r>
      <w:r w:rsidRPr="00C27014">
        <w:rPr>
          <w:lang w:val="en-CA"/>
        </w:rPr>
        <w:fldChar w:fldCharType="separate"/>
      </w:r>
      <w:r w:rsidRPr="00C27014">
        <w:rPr>
          <w:lang w:val="en-CA"/>
        </w:rPr>
        <w:drawing>
          <wp:inline distT="0" distB="0" distL="0" distR="0">
            <wp:extent cx="3808095" cy="1932940"/>
            <wp:effectExtent l="0" t="0" r="1905" b="0"/>
            <wp:docPr id="9" name="Picture 9" descr="Example of HTML comme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 of HTML comment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8095" cy="1932940"/>
                    </a:xfrm>
                    <a:prstGeom prst="rect">
                      <a:avLst/>
                    </a:prstGeom>
                    <a:noFill/>
                    <a:ln>
                      <a:noFill/>
                    </a:ln>
                  </pic:spPr>
                </pic:pic>
              </a:graphicData>
            </a:graphic>
          </wp:inline>
        </w:drawing>
      </w:r>
      <w:r w:rsidRPr="00C27014">
        <w:fldChar w:fldCharType="end"/>
      </w:r>
      <w:r w:rsidRPr="00C27014">
        <w:rPr>
          <w:lang w:val="en-CA"/>
        </w:rPr>
        <w:br/>
      </w:r>
      <w:r w:rsidRPr="00C27014">
        <w:rPr>
          <w:lang w:val="en-CA"/>
        </w:rPr>
        <w:fldChar w:fldCharType="begin"/>
      </w:r>
      <w:r w:rsidRPr="00C27014">
        <w:rPr>
          <w:lang w:val="en-CA"/>
        </w:rPr>
        <w:instrText xml:space="preserve"> INCLUDEPICTURE "http://bcitcomp.ca/images/css_commenting.png" \* MERGEFORMATINET </w:instrText>
      </w:r>
      <w:r w:rsidRPr="00C27014">
        <w:rPr>
          <w:lang w:val="en-CA"/>
        </w:rPr>
        <w:fldChar w:fldCharType="separate"/>
      </w:r>
      <w:r w:rsidRPr="00C27014">
        <w:rPr>
          <w:lang w:val="en-CA"/>
        </w:rPr>
        <w:drawing>
          <wp:inline distT="0" distB="0" distL="0" distR="0">
            <wp:extent cx="3808095" cy="1250315"/>
            <wp:effectExtent l="0" t="0" r="1905" b="0"/>
            <wp:docPr id="8" name="Picture 8" descr="Example of CSS comme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of CSS comment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8095" cy="1250315"/>
                    </a:xfrm>
                    <a:prstGeom prst="rect">
                      <a:avLst/>
                    </a:prstGeom>
                    <a:noFill/>
                    <a:ln>
                      <a:noFill/>
                    </a:ln>
                  </pic:spPr>
                </pic:pic>
              </a:graphicData>
            </a:graphic>
          </wp:inline>
        </w:drawing>
      </w:r>
      <w:r w:rsidRPr="00C27014">
        <w:fldChar w:fldCharType="end"/>
      </w:r>
    </w:p>
    <w:p w:rsidR="00C27014" w:rsidRPr="00C27014" w:rsidRDefault="00C27014" w:rsidP="00C27014">
      <w:pPr>
        <w:numPr>
          <w:ilvl w:val="0"/>
          <w:numId w:val="20"/>
        </w:numPr>
        <w:rPr>
          <w:lang w:val="en-CA"/>
        </w:rPr>
      </w:pPr>
      <w:r w:rsidRPr="00C27014">
        <w:rPr>
          <w:lang w:val="en-CA"/>
        </w:rPr>
        <w:t>In HTML, use carriage return and tabs to indicate parent-child tag relationships. Likewise, code your CSS to make it easy to see which rules are applied to each selector.</w:t>
      </w:r>
      <w:r w:rsidRPr="00C27014">
        <w:rPr>
          <w:lang w:val="en-CA"/>
        </w:rPr>
        <w:br/>
      </w:r>
      <w:r w:rsidRPr="00C27014">
        <w:rPr>
          <w:lang w:val="en-CA"/>
        </w:rPr>
        <w:fldChar w:fldCharType="begin"/>
      </w:r>
      <w:r w:rsidRPr="00C27014">
        <w:rPr>
          <w:lang w:val="en-CA"/>
        </w:rPr>
        <w:instrText xml:space="preserve"> INCLUDEPICTURE "http://bcitcomp.ca/images/code_tabbing.png" \* MERGEFORMATINET </w:instrText>
      </w:r>
      <w:r w:rsidRPr="00C27014">
        <w:rPr>
          <w:lang w:val="en-CA"/>
        </w:rPr>
        <w:fldChar w:fldCharType="separate"/>
      </w:r>
      <w:r w:rsidRPr="00C27014">
        <w:rPr>
          <w:lang w:val="en-CA"/>
        </w:rPr>
        <w:drawing>
          <wp:inline distT="0" distB="0" distL="0" distR="0">
            <wp:extent cx="4444365" cy="1771015"/>
            <wp:effectExtent l="0" t="0" r="635" b="0"/>
            <wp:docPr id="7" name="Picture 7" descr="Example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folder stru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4365" cy="1771015"/>
                    </a:xfrm>
                    <a:prstGeom prst="rect">
                      <a:avLst/>
                    </a:prstGeom>
                    <a:noFill/>
                    <a:ln>
                      <a:noFill/>
                    </a:ln>
                  </pic:spPr>
                </pic:pic>
              </a:graphicData>
            </a:graphic>
          </wp:inline>
        </w:drawing>
      </w:r>
      <w:r w:rsidRPr="00C27014">
        <w:fldChar w:fldCharType="end"/>
      </w:r>
    </w:p>
    <w:p w:rsidR="00C27014" w:rsidRPr="00C27014" w:rsidRDefault="00C27014" w:rsidP="00C27014">
      <w:pPr>
        <w:numPr>
          <w:ilvl w:val="0"/>
          <w:numId w:val="20"/>
        </w:numPr>
        <w:rPr>
          <w:lang w:val="en-CA"/>
        </w:rPr>
      </w:pPr>
      <w:r w:rsidRPr="00C27014">
        <w:rPr>
          <w:lang w:val="en-CA"/>
        </w:rPr>
        <w:t>Separate different file types into folders. At minimum, keep all non-html files in their own folder. If you like you can make a dedicated 'html' folder for your </w:t>
      </w:r>
      <w:r w:rsidRPr="00C27014">
        <w:rPr>
          <w:b/>
          <w:bCs/>
          <w:lang w:val="en-CA"/>
        </w:rPr>
        <w:t>.html</w:t>
      </w:r>
      <w:r w:rsidRPr="00C27014">
        <w:rPr>
          <w:lang w:val="en-CA"/>
        </w:rPr>
        <w:t> files as well. </w:t>
      </w:r>
      <w:r w:rsidRPr="00C27014">
        <w:rPr>
          <w:lang w:val="en-CA"/>
        </w:rPr>
        <w:br/>
      </w:r>
      <w:r w:rsidRPr="00C27014">
        <w:rPr>
          <w:lang w:val="en-CA"/>
        </w:rPr>
        <w:fldChar w:fldCharType="begin"/>
      </w:r>
      <w:r w:rsidRPr="00C27014">
        <w:rPr>
          <w:lang w:val="en-CA"/>
        </w:rPr>
        <w:instrText xml:space="preserve"> INCLUDEPICTURE "http://bcitcomp.ca/images/folder_structure.png" \* MERGEFORMATINET </w:instrText>
      </w:r>
      <w:r w:rsidRPr="00C27014">
        <w:rPr>
          <w:lang w:val="en-CA"/>
        </w:rPr>
        <w:fldChar w:fldCharType="separate"/>
      </w:r>
      <w:r w:rsidRPr="00C27014">
        <w:rPr>
          <w:lang w:val="en-CA"/>
        </w:rPr>
        <w:drawing>
          <wp:inline distT="0" distB="0" distL="0" distR="0">
            <wp:extent cx="3287395" cy="1250315"/>
            <wp:effectExtent l="0" t="0" r="1905" b="0"/>
            <wp:docPr id="6" name="Picture 6" descr="Example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ample folder stru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87395" cy="1250315"/>
                    </a:xfrm>
                    <a:prstGeom prst="rect">
                      <a:avLst/>
                    </a:prstGeom>
                    <a:noFill/>
                    <a:ln>
                      <a:noFill/>
                    </a:ln>
                  </pic:spPr>
                </pic:pic>
              </a:graphicData>
            </a:graphic>
          </wp:inline>
        </w:drawing>
      </w:r>
      <w:r w:rsidRPr="00C27014">
        <w:fldChar w:fldCharType="end"/>
      </w:r>
    </w:p>
    <w:p w:rsidR="00C27014" w:rsidRPr="00C27014" w:rsidRDefault="00C27014" w:rsidP="00C27014">
      <w:pPr>
        <w:numPr>
          <w:ilvl w:val="0"/>
          <w:numId w:val="20"/>
        </w:numPr>
        <w:rPr>
          <w:lang w:val="en-CA"/>
        </w:rPr>
      </w:pPr>
      <w:r w:rsidRPr="00C27014">
        <w:rPr>
          <w:lang w:val="en-CA"/>
        </w:rPr>
        <w:t>Use the </w:t>
      </w:r>
      <w:r w:rsidRPr="00C27014">
        <w:rPr>
          <w:b/>
          <w:bCs/>
          <w:lang w:val="en-CA"/>
        </w:rPr>
        <w:t>.html</w:t>
      </w:r>
      <w:r w:rsidRPr="00C27014">
        <w:rPr>
          <w:lang w:val="en-CA"/>
        </w:rPr>
        <w:t> extension for all HTML files (not </w:t>
      </w:r>
      <w:r w:rsidRPr="00C27014">
        <w:rPr>
          <w:b/>
          <w:bCs/>
          <w:lang w:val="en-CA"/>
        </w:rPr>
        <w:t>.</w:t>
      </w:r>
      <w:proofErr w:type="spellStart"/>
      <w:r w:rsidRPr="00C27014">
        <w:rPr>
          <w:b/>
          <w:bCs/>
          <w:lang w:val="en-CA"/>
        </w:rPr>
        <w:t>htm</w:t>
      </w:r>
      <w:proofErr w:type="spellEnd"/>
      <w:r w:rsidRPr="00C27014">
        <w:rPr>
          <w:lang w:val="en-CA"/>
        </w:rPr>
        <w:t xml:space="preserve">). Use the typical extension for all other </w:t>
      </w:r>
      <w:proofErr w:type="gramStart"/>
      <w:r w:rsidRPr="00C27014">
        <w:rPr>
          <w:lang w:val="en-CA"/>
        </w:rPr>
        <w:t>text based</w:t>
      </w:r>
      <w:proofErr w:type="gramEnd"/>
      <w:r w:rsidRPr="00C27014">
        <w:rPr>
          <w:lang w:val="en-CA"/>
        </w:rPr>
        <w:t xml:space="preserve"> files.</w:t>
      </w:r>
    </w:p>
    <w:p w:rsidR="00C27014" w:rsidRPr="00C27014" w:rsidRDefault="00C27014" w:rsidP="00C27014">
      <w:pPr>
        <w:numPr>
          <w:ilvl w:val="0"/>
          <w:numId w:val="20"/>
        </w:numPr>
        <w:rPr>
          <w:lang w:val="en-CA"/>
        </w:rPr>
      </w:pPr>
      <w:r w:rsidRPr="00C27014">
        <w:rPr>
          <w:lang w:val="en-CA"/>
        </w:rPr>
        <w:t>Write structurally valid HTML code: </w:t>
      </w:r>
      <w:hyperlink r:id="rId40" w:history="1">
        <w:r w:rsidRPr="00C27014">
          <w:rPr>
            <w:rStyle w:val="Hyperlink"/>
            <w:b/>
            <w:bCs/>
            <w:lang w:val="en-CA"/>
          </w:rPr>
          <w:t>W3C HTML validator</w:t>
        </w:r>
      </w:hyperlink>
    </w:p>
    <w:p w:rsidR="00C27014" w:rsidRPr="00C27014" w:rsidRDefault="00C27014" w:rsidP="00C27014">
      <w:pPr>
        <w:numPr>
          <w:ilvl w:val="0"/>
          <w:numId w:val="20"/>
        </w:numPr>
        <w:rPr>
          <w:lang w:val="en-CA"/>
        </w:rPr>
      </w:pPr>
      <w:r w:rsidRPr="00C27014">
        <w:rPr>
          <w:lang w:val="en-CA"/>
        </w:rPr>
        <w:t>Write syntactically valid CSS code: </w:t>
      </w:r>
      <w:hyperlink r:id="rId41" w:history="1">
        <w:r w:rsidRPr="00C27014">
          <w:rPr>
            <w:rStyle w:val="Hyperlink"/>
            <w:b/>
            <w:bCs/>
            <w:lang w:val="en-CA"/>
          </w:rPr>
          <w:t>W3C CSS validator</w:t>
        </w:r>
      </w:hyperlink>
    </w:p>
    <w:p w:rsidR="00C27014" w:rsidRPr="00C27014" w:rsidRDefault="00C27014" w:rsidP="00C27014">
      <w:pPr>
        <w:numPr>
          <w:ilvl w:val="0"/>
          <w:numId w:val="20"/>
        </w:numPr>
        <w:rPr>
          <w:lang w:val="en-CA"/>
        </w:rPr>
      </w:pPr>
      <w:r w:rsidRPr="00C27014">
        <w:rPr>
          <w:lang w:val="en-CA"/>
        </w:rPr>
        <w:lastRenderedPageBreak/>
        <w:t>Include a </w:t>
      </w:r>
      <w:hyperlink r:id="rId42" w:history="1">
        <w:r w:rsidRPr="00C27014">
          <w:rPr>
            <w:rStyle w:val="Hyperlink"/>
            <w:b/>
            <w:bCs/>
            <w:lang w:val="en-CA"/>
          </w:rPr>
          <w:t>referer link</w:t>
        </w:r>
      </w:hyperlink>
      <w:r w:rsidRPr="00C27014">
        <w:rPr>
          <w:lang w:val="en-CA"/>
        </w:rPr>
        <w:t> on all your HTML pages: </w:t>
      </w:r>
      <w:r w:rsidRPr="00C27014">
        <w:rPr>
          <w:lang w:val="en-CA"/>
        </w:rPr>
        <w:br/>
      </w:r>
      <w:r w:rsidRPr="00C27014">
        <w:rPr>
          <w:b/>
          <w:bCs/>
          <w:lang w:val="en-CA"/>
        </w:rPr>
        <w:t xml:space="preserve">&lt;a </w:t>
      </w:r>
      <w:proofErr w:type="spellStart"/>
      <w:r w:rsidRPr="00C27014">
        <w:rPr>
          <w:b/>
          <w:bCs/>
          <w:lang w:val="en-CA"/>
        </w:rPr>
        <w:t>href</w:t>
      </w:r>
      <w:proofErr w:type="spellEnd"/>
      <w:r w:rsidRPr="00C27014">
        <w:rPr>
          <w:b/>
          <w:bCs/>
          <w:lang w:val="en-CA"/>
        </w:rPr>
        <w:t>="http://validator.w3.org/</w:t>
      </w:r>
      <w:proofErr w:type="spellStart"/>
      <w:r w:rsidRPr="00C27014">
        <w:rPr>
          <w:b/>
          <w:bCs/>
          <w:lang w:val="en-CA"/>
        </w:rPr>
        <w:t>check?uri</w:t>
      </w:r>
      <w:proofErr w:type="spellEnd"/>
      <w:r w:rsidRPr="00C27014">
        <w:rPr>
          <w:b/>
          <w:bCs/>
          <w:lang w:val="en-CA"/>
        </w:rPr>
        <w:t>=</w:t>
      </w:r>
      <w:proofErr w:type="spellStart"/>
      <w:r w:rsidRPr="00C27014">
        <w:rPr>
          <w:b/>
          <w:bCs/>
          <w:lang w:val="en-CA"/>
        </w:rPr>
        <w:t>referer</w:t>
      </w:r>
      <w:proofErr w:type="spellEnd"/>
      <w:r w:rsidRPr="00C27014">
        <w:rPr>
          <w:b/>
          <w:bCs/>
          <w:lang w:val="en-CA"/>
        </w:rPr>
        <w:t>"&gt;validate&lt;/a&gt;</w:t>
      </w:r>
    </w:p>
    <w:p w:rsidR="00C27014" w:rsidRPr="00C27014" w:rsidRDefault="00C27014" w:rsidP="00C27014">
      <w:pPr>
        <w:rPr>
          <w:b/>
          <w:bCs/>
          <w:lang w:val="en-CA"/>
        </w:rPr>
      </w:pPr>
      <w:r w:rsidRPr="00C27014">
        <w:rPr>
          <w:b/>
          <w:bCs/>
          <w:lang w:val="en-CA"/>
        </w:rPr>
        <w:t>Semantic Markup</w:t>
      </w:r>
    </w:p>
    <w:p w:rsidR="00C27014" w:rsidRPr="00C27014" w:rsidRDefault="00C27014" w:rsidP="00C27014">
      <w:pPr>
        <w:rPr>
          <w:lang w:val="en-CA"/>
        </w:rPr>
      </w:pPr>
      <w:r w:rsidRPr="00C27014">
        <w:rPr>
          <w:lang w:val="en-CA"/>
        </w:rPr>
        <w:t>Highly </w:t>
      </w:r>
      <w:hyperlink r:id="rId43" w:history="1">
        <w:r w:rsidRPr="00C27014">
          <w:rPr>
            <w:rStyle w:val="Hyperlink"/>
            <w:b/>
            <w:bCs/>
            <w:lang w:val="en-CA"/>
          </w:rPr>
          <w:t>semantic HTML content</w:t>
        </w:r>
      </w:hyperlink>
      <w:r w:rsidRPr="00C27014">
        <w:rPr>
          <w:lang w:val="en-CA"/>
        </w:rPr>
        <w:t xml:space="preserve"> is crucial for usability, </w:t>
      </w:r>
      <w:proofErr w:type="spellStart"/>
      <w:r w:rsidRPr="00C27014">
        <w:rPr>
          <w:lang w:val="en-CA"/>
        </w:rPr>
        <w:t>accessibilty</w:t>
      </w:r>
      <w:proofErr w:type="spellEnd"/>
      <w:r w:rsidRPr="00C27014">
        <w:rPr>
          <w:lang w:val="en-CA"/>
        </w:rPr>
        <w:t xml:space="preserve"> and search engine optimization.</w:t>
      </w:r>
    </w:p>
    <w:p w:rsidR="00C27014" w:rsidRPr="00C27014" w:rsidRDefault="00C27014" w:rsidP="00C27014">
      <w:pPr>
        <w:rPr>
          <w:b/>
          <w:bCs/>
          <w:lang w:val="en-CA"/>
        </w:rPr>
      </w:pPr>
      <w:r w:rsidRPr="00C27014">
        <w:rPr>
          <w:b/>
          <w:bCs/>
          <w:lang w:val="en-CA"/>
        </w:rPr>
        <w:t>What is Semantic Markup?</w:t>
      </w:r>
    </w:p>
    <w:p w:rsidR="00C27014" w:rsidRPr="00C27014" w:rsidRDefault="00C27014" w:rsidP="00C27014">
      <w:pPr>
        <w:numPr>
          <w:ilvl w:val="0"/>
          <w:numId w:val="21"/>
        </w:numPr>
        <w:rPr>
          <w:lang w:val="en-CA"/>
        </w:rPr>
      </w:pPr>
      <w:r w:rsidRPr="00C27014">
        <w:rPr>
          <w:lang w:val="en-CA"/>
        </w:rPr>
        <w:t>The practice of organizing your content into a structured hierarchy</w:t>
      </w:r>
    </w:p>
    <w:p w:rsidR="00C27014" w:rsidRPr="00C27014" w:rsidRDefault="00C27014" w:rsidP="00C27014">
      <w:pPr>
        <w:numPr>
          <w:ilvl w:val="0"/>
          <w:numId w:val="21"/>
        </w:numPr>
        <w:rPr>
          <w:lang w:val="en-CA"/>
        </w:rPr>
      </w:pPr>
      <w:r w:rsidRPr="00C27014">
        <w:rPr>
          <w:lang w:val="en-CA"/>
        </w:rPr>
        <w:t>Using appropriate tags to explain and describe the content</w:t>
      </w:r>
    </w:p>
    <w:p w:rsidR="00C27014" w:rsidRPr="00C27014" w:rsidRDefault="00C27014" w:rsidP="00C27014">
      <w:pPr>
        <w:numPr>
          <w:ilvl w:val="0"/>
          <w:numId w:val="21"/>
        </w:numPr>
        <w:rPr>
          <w:lang w:val="en-CA"/>
        </w:rPr>
      </w:pPr>
      <w:r w:rsidRPr="00C27014">
        <w:rPr>
          <w:lang w:val="en-CA"/>
        </w:rPr>
        <w:t>H1 ... 6 tags for summary headings</w:t>
      </w:r>
    </w:p>
    <w:p w:rsidR="00C27014" w:rsidRPr="00C27014" w:rsidRDefault="00C27014" w:rsidP="00C27014">
      <w:pPr>
        <w:numPr>
          <w:ilvl w:val="0"/>
          <w:numId w:val="21"/>
        </w:numPr>
        <w:rPr>
          <w:lang w:val="en-CA"/>
        </w:rPr>
      </w:pPr>
      <w:r w:rsidRPr="00C27014">
        <w:rPr>
          <w:lang w:val="en-CA"/>
        </w:rPr>
        <w:t>UL tags for unsorted, unranked, related points</w:t>
      </w:r>
    </w:p>
    <w:p w:rsidR="00C27014" w:rsidRPr="00C27014" w:rsidRDefault="00C27014" w:rsidP="00C27014">
      <w:pPr>
        <w:numPr>
          <w:ilvl w:val="0"/>
          <w:numId w:val="21"/>
        </w:numPr>
        <w:rPr>
          <w:lang w:val="en-CA"/>
        </w:rPr>
      </w:pPr>
      <w:r w:rsidRPr="00C27014">
        <w:rPr>
          <w:lang w:val="en-CA"/>
        </w:rPr>
        <w:t>OL tags for sorted, ranked, related points</w:t>
      </w:r>
    </w:p>
    <w:p w:rsidR="00C27014" w:rsidRPr="00C27014" w:rsidRDefault="00C27014" w:rsidP="00C27014">
      <w:pPr>
        <w:numPr>
          <w:ilvl w:val="0"/>
          <w:numId w:val="21"/>
        </w:numPr>
        <w:rPr>
          <w:lang w:val="en-CA"/>
        </w:rPr>
      </w:pPr>
      <w:r w:rsidRPr="00C27014">
        <w:rPr>
          <w:lang w:val="en-CA"/>
        </w:rPr>
        <w:t>Paragraph tags instead of double BR tags</w:t>
      </w:r>
    </w:p>
    <w:p w:rsidR="00C27014" w:rsidRPr="00C27014" w:rsidRDefault="00C27014" w:rsidP="00C27014">
      <w:pPr>
        <w:numPr>
          <w:ilvl w:val="0"/>
          <w:numId w:val="21"/>
        </w:numPr>
        <w:rPr>
          <w:lang w:val="en-CA"/>
        </w:rPr>
      </w:pPr>
      <w:r w:rsidRPr="00C27014">
        <w:rPr>
          <w:lang w:val="en-CA"/>
        </w:rPr>
        <w:t>HTML tables used for semantic value (tabular data), not for layouts</w:t>
      </w:r>
    </w:p>
    <w:p w:rsidR="00C27014" w:rsidRPr="00C27014" w:rsidRDefault="00C27014" w:rsidP="00C27014">
      <w:pPr>
        <w:numPr>
          <w:ilvl w:val="0"/>
          <w:numId w:val="21"/>
        </w:numPr>
        <w:rPr>
          <w:lang w:val="en-CA"/>
        </w:rPr>
      </w:pPr>
      <w:r w:rsidRPr="00C27014">
        <w:rPr>
          <w:b/>
          <w:bCs/>
          <w:lang w:val="en-CA"/>
        </w:rPr>
        <w:t>IMPORTANT</w:t>
      </w:r>
      <w:r w:rsidRPr="00C27014">
        <w:rPr>
          <w:lang w:val="en-CA"/>
        </w:rPr>
        <w:t>: Separate Content (HTML) from Presentation (CSS)</w:t>
      </w:r>
    </w:p>
    <w:p w:rsidR="00C27014" w:rsidRPr="00C27014" w:rsidRDefault="00C27014" w:rsidP="00C27014">
      <w:pPr>
        <w:rPr>
          <w:b/>
          <w:bCs/>
          <w:lang w:val="en-CA"/>
        </w:rPr>
      </w:pPr>
      <w:r w:rsidRPr="00C27014">
        <w:rPr>
          <w:b/>
          <w:bCs/>
          <w:lang w:val="en-CA"/>
        </w:rPr>
        <w:t>Building Content Relationships</w:t>
      </w:r>
    </w:p>
    <w:p w:rsidR="00C27014" w:rsidRPr="00C27014" w:rsidRDefault="00C27014" w:rsidP="00C27014">
      <w:pPr>
        <w:numPr>
          <w:ilvl w:val="0"/>
          <w:numId w:val="22"/>
        </w:numPr>
        <w:rPr>
          <w:lang w:val="en-CA"/>
        </w:rPr>
      </w:pPr>
      <w:r w:rsidRPr="00C27014">
        <w:rPr>
          <w:lang w:val="en-CA"/>
        </w:rPr>
        <w:t>Use appropriate tags for headings, content, sub-content, lists</w:t>
      </w:r>
    </w:p>
    <w:p w:rsidR="00C27014" w:rsidRPr="00C27014" w:rsidRDefault="00C27014" w:rsidP="00C27014">
      <w:pPr>
        <w:numPr>
          <w:ilvl w:val="0"/>
          <w:numId w:val="22"/>
        </w:numPr>
        <w:rPr>
          <w:lang w:val="en-CA"/>
        </w:rPr>
      </w:pPr>
      <w:r w:rsidRPr="00C27014">
        <w:rPr>
          <w:lang w:val="en-CA"/>
        </w:rPr>
        <w:t>This builds a relationship that descends from the title of the page</w:t>
      </w:r>
    </w:p>
    <w:p w:rsidR="00C27014" w:rsidRPr="00C27014" w:rsidRDefault="00C27014" w:rsidP="00C27014">
      <w:pPr>
        <w:numPr>
          <w:ilvl w:val="0"/>
          <w:numId w:val="22"/>
        </w:numPr>
        <w:rPr>
          <w:lang w:val="en-CA"/>
        </w:rPr>
      </w:pPr>
      <w:r w:rsidRPr="00C27014">
        <w:rPr>
          <w:lang w:val="en-CA"/>
        </w:rPr>
        <w:t>Each section is a discrete piece of information</w:t>
      </w:r>
    </w:p>
    <w:p w:rsidR="00C27014" w:rsidRPr="00C27014" w:rsidRDefault="00C27014" w:rsidP="00C27014">
      <w:pPr>
        <w:numPr>
          <w:ilvl w:val="0"/>
          <w:numId w:val="22"/>
        </w:numPr>
        <w:rPr>
          <w:lang w:val="en-CA"/>
        </w:rPr>
      </w:pPr>
      <w:r w:rsidRPr="00C27014">
        <w:rPr>
          <w:lang w:val="en-CA"/>
        </w:rPr>
        <w:t>Headings summarize the following content</w:t>
      </w:r>
    </w:p>
    <w:p w:rsidR="00C27014" w:rsidRPr="00C27014" w:rsidRDefault="00C27014" w:rsidP="00C27014">
      <w:pPr>
        <w:numPr>
          <w:ilvl w:val="0"/>
          <w:numId w:val="22"/>
        </w:numPr>
        <w:rPr>
          <w:lang w:val="en-CA"/>
        </w:rPr>
      </w:pPr>
      <w:r w:rsidRPr="00C27014">
        <w:rPr>
          <w:lang w:val="en-CA"/>
        </w:rPr>
        <w:t>Citations, quotes, code samples can be contextualized by nearest heading</w:t>
      </w:r>
    </w:p>
    <w:p w:rsidR="00C27014" w:rsidRPr="00C27014" w:rsidRDefault="00C27014" w:rsidP="00C27014">
      <w:pPr>
        <w:rPr>
          <w:b/>
          <w:bCs/>
          <w:lang w:val="en-CA"/>
        </w:rPr>
      </w:pPr>
      <w:r w:rsidRPr="00C27014">
        <w:rPr>
          <w:b/>
          <w:bCs/>
          <w:lang w:val="en-CA"/>
        </w:rPr>
        <w:t>Logical vs. Physical Styles</w:t>
      </w:r>
    </w:p>
    <w:p w:rsidR="00C27014" w:rsidRPr="00C27014" w:rsidRDefault="00C27014" w:rsidP="00C27014">
      <w:pPr>
        <w:numPr>
          <w:ilvl w:val="0"/>
          <w:numId w:val="23"/>
        </w:numPr>
        <w:rPr>
          <w:lang w:val="en-CA"/>
        </w:rPr>
      </w:pPr>
      <w:r w:rsidRPr="00C27014">
        <w:rPr>
          <w:lang w:val="en-CA"/>
        </w:rPr>
        <w:t>Tend to display identically in browsers, but are fundamentally different</w:t>
      </w:r>
    </w:p>
    <w:p w:rsidR="00C27014" w:rsidRPr="00C27014" w:rsidRDefault="00C27014" w:rsidP="00C27014">
      <w:pPr>
        <w:numPr>
          <w:ilvl w:val="0"/>
          <w:numId w:val="23"/>
        </w:numPr>
        <w:rPr>
          <w:lang w:val="en-CA"/>
        </w:rPr>
      </w:pPr>
      <w:r w:rsidRPr="00C27014">
        <w:rPr>
          <w:lang w:val="en-CA"/>
        </w:rPr>
        <w:t>Physical styles define what content </w:t>
      </w:r>
      <w:r w:rsidRPr="00C27014">
        <w:rPr>
          <w:i/>
          <w:iCs/>
          <w:lang w:val="en-CA"/>
        </w:rPr>
        <w:t>looks like</w:t>
      </w:r>
    </w:p>
    <w:p w:rsidR="00C27014" w:rsidRPr="00C27014" w:rsidRDefault="00C27014" w:rsidP="00C27014">
      <w:pPr>
        <w:numPr>
          <w:ilvl w:val="0"/>
          <w:numId w:val="23"/>
        </w:numPr>
        <w:rPr>
          <w:lang w:val="en-CA"/>
        </w:rPr>
      </w:pPr>
      <w:r w:rsidRPr="00C27014">
        <w:rPr>
          <w:lang w:val="en-CA"/>
        </w:rPr>
        <w:t>Logical styles define what content </w:t>
      </w:r>
      <w:r w:rsidRPr="00C27014">
        <w:rPr>
          <w:i/>
          <w:iCs/>
          <w:lang w:val="en-CA"/>
        </w:rPr>
        <w:t>is</w:t>
      </w:r>
    </w:p>
    <w:p w:rsidR="00C27014" w:rsidRPr="00C27014" w:rsidRDefault="00C27014" w:rsidP="00C27014">
      <w:pPr>
        <w:numPr>
          <w:ilvl w:val="0"/>
          <w:numId w:val="23"/>
        </w:numPr>
        <w:rPr>
          <w:lang w:val="en-CA"/>
        </w:rPr>
      </w:pPr>
      <w:r w:rsidRPr="00C27014">
        <w:rPr>
          <w:lang w:val="en-CA"/>
        </w:rPr>
        <w:t>Logical styles are important for screen readers, physical styles are not</w:t>
      </w:r>
    </w:p>
    <w:p w:rsidR="00C27014" w:rsidRPr="00C27014" w:rsidRDefault="00C27014" w:rsidP="00C27014">
      <w:pPr>
        <w:numPr>
          <w:ilvl w:val="0"/>
          <w:numId w:val="23"/>
        </w:numPr>
        <w:rPr>
          <w:lang w:val="en-CA"/>
        </w:rPr>
      </w:pPr>
      <w:r w:rsidRPr="00C27014">
        <w:rPr>
          <w:lang w:val="en-CA"/>
        </w:rPr>
        <w:t>Given a choice, logical styles are usually preferred</w:t>
      </w:r>
    </w:p>
    <w:p w:rsidR="00C27014" w:rsidRPr="00C27014" w:rsidRDefault="00C27014" w:rsidP="00C27014">
      <w:pPr>
        <w:numPr>
          <w:ilvl w:val="0"/>
          <w:numId w:val="23"/>
        </w:numPr>
        <w:rPr>
          <w:lang w:val="en-CA"/>
        </w:rPr>
      </w:pPr>
      <w:r w:rsidRPr="00C27014">
        <w:rPr>
          <w:lang w:val="en-CA"/>
        </w:rPr>
        <w:t>Some physical styles:</w:t>
      </w:r>
    </w:p>
    <w:p w:rsidR="00C27014" w:rsidRPr="00C27014" w:rsidRDefault="00C27014" w:rsidP="00C27014">
      <w:pPr>
        <w:numPr>
          <w:ilvl w:val="1"/>
          <w:numId w:val="23"/>
        </w:numPr>
        <w:rPr>
          <w:lang w:val="en-CA"/>
        </w:rPr>
      </w:pPr>
      <w:r w:rsidRPr="00C27014">
        <w:rPr>
          <w:b/>
          <w:bCs/>
          <w:lang w:val="en-CA"/>
        </w:rPr>
        <w:t>b</w:t>
      </w:r>
      <w:r w:rsidRPr="00C27014">
        <w:rPr>
          <w:lang w:val="en-CA"/>
        </w:rPr>
        <w:t> - Bold</w:t>
      </w:r>
    </w:p>
    <w:p w:rsidR="00C27014" w:rsidRPr="00C27014" w:rsidRDefault="00C27014" w:rsidP="00C27014">
      <w:pPr>
        <w:numPr>
          <w:ilvl w:val="1"/>
          <w:numId w:val="23"/>
        </w:numPr>
        <w:rPr>
          <w:lang w:val="en-CA"/>
        </w:rPr>
      </w:pPr>
      <w:proofErr w:type="spellStart"/>
      <w:r w:rsidRPr="00C27014">
        <w:rPr>
          <w:b/>
          <w:bCs/>
          <w:lang w:val="en-CA"/>
        </w:rPr>
        <w:t>i</w:t>
      </w:r>
      <w:proofErr w:type="spellEnd"/>
      <w:r w:rsidRPr="00C27014">
        <w:rPr>
          <w:lang w:val="en-CA"/>
        </w:rPr>
        <w:t> - Italic</w:t>
      </w:r>
    </w:p>
    <w:p w:rsidR="00C27014" w:rsidRPr="00C27014" w:rsidRDefault="00C27014" w:rsidP="00C27014">
      <w:pPr>
        <w:numPr>
          <w:ilvl w:val="1"/>
          <w:numId w:val="23"/>
        </w:numPr>
        <w:rPr>
          <w:lang w:val="en-CA"/>
        </w:rPr>
      </w:pPr>
      <w:r w:rsidRPr="00C27014">
        <w:rPr>
          <w:b/>
          <w:bCs/>
          <w:lang w:val="en-CA"/>
        </w:rPr>
        <w:t>s</w:t>
      </w:r>
      <w:r w:rsidRPr="00C27014">
        <w:rPr>
          <w:lang w:val="en-CA"/>
        </w:rPr>
        <w:t> - Strikethrough</w:t>
      </w:r>
    </w:p>
    <w:p w:rsidR="00C27014" w:rsidRPr="00C27014" w:rsidRDefault="00C27014" w:rsidP="00C27014">
      <w:pPr>
        <w:numPr>
          <w:ilvl w:val="1"/>
          <w:numId w:val="23"/>
        </w:numPr>
        <w:rPr>
          <w:lang w:val="en-CA"/>
        </w:rPr>
      </w:pPr>
      <w:r w:rsidRPr="00C27014">
        <w:rPr>
          <w:b/>
          <w:bCs/>
          <w:lang w:val="en-CA"/>
        </w:rPr>
        <w:t>u</w:t>
      </w:r>
      <w:r w:rsidRPr="00C27014">
        <w:rPr>
          <w:lang w:val="en-CA"/>
        </w:rPr>
        <w:t> - Underline</w:t>
      </w:r>
    </w:p>
    <w:p w:rsidR="00C27014" w:rsidRPr="00C27014" w:rsidRDefault="00C27014" w:rsidP="00C27014">
      <w:pPr>
        <w:rPr>
          <w:b/>
          <w:bCs/>
          <w:lang w:val="en-CA"/>
        </w:rPr>
      </w:pPr>
      <w:r w:rsidRPr="00C27014">
        <w:rPr>
          <w:b/>
          <w:bCs/>
          <w:lang w:val="en-CA"/>
        </w:rPr>
        <w:t>Logical Styling</w:t>
      </w:r>
    </w:p>
    <w:p w:rsidR="00C27014" w:rsidRPr="00C27014" w:rsidRDefault="00C27014" w:rsidP="00C27014">
      <w:pPr>
        <w:numPr>
          <w:ilvl w:val="0"/>
          <w:numId w:val="24"/>
        </w:numPr>
        <w:rPr>
          <w:lang w:val="en-CA"/>
        </w:rPr>
      </w:pPr>
      <w:r w:rsidRPr="00C27014">
        <w:rPr>
          <w:lang w:val="en-CA"/>
        </w:rPr>
        <w:t>Best way to markup content for long-term usage</w:t>
      </w:r>
    </w:p>
    <w:p w:rsidR="00C27014" w:rsidRPr="00C27014" w:rsidRDefault="00C27014" w:rsidP="00C27014">
      <w:pPr>
        <w:numPr>
          <w:ilvl w:val="0"/>
          <w:numId w:val="24"/>
        </w:numPr>
        <w:rPr>
          <w:lang w:val="en-CA"/>
        </w:rPr>
      </w:pPr>
      <w:r w:rsidRPr="00C27014">
        <w:rPr>
          <w:lang w:val="en-CA"/>
        </w:rPr>
        <w:t>Use CSS to change style (and some behaviour)</w:t>
      </w:r>
    </w:p>
    <w:p w:rsidR="00C27014" w:rsidRPr="00C27014" w:rsidRDefault="00C27014" w:rsidP="00C27014">
      <w:pPr>
        <w:numPr>
          <w:ilvl w:val="0"/>
          <w:numId w:val="24"/>
        </w:numPr>
        <w:rPr>
          <w:lang w:val="en-CA"/>
        </w:rPr>
      </w:pPr>
      <w:r w:rsidRPr="00C27014">
        <w:rPr>
          <w:lang w:val="en-CA"/>
        </w:rPr>
        <w:t>Use DOM to change behaviour (via scripting)</w:t>
      </w:r>
    </w:p>
    <w:p w:rsidR="00C27014" w:rsidRPr="00C27014" w:rsidRDefault="00C27014" w:rsidP="00C27014">
      <w:pPr>
        <w:numPr>
          <w:ilvl w:val="0"/>
          <w:numId w:val="24"/>
        </w:numPr>
        <w:rPr>
          <w:lang w:val="en-CA"/>
        </w:rPr>
      </w:pPr>
      <w:r w:rsidRPr="00C27014">
        <w:rPr>
          <w:lang w:val="en-CA"/>
        </w:rPr>
        <w:t>Requires thinking ahead</w:t>
      </w:r>
    </w:p>
    <w:p w:rsidR="00C27014" w:rsidRPr="00C27014" w:rsidRDefault="00C27014" w:rsidP="00C27014">
      <w:pPr>
        <w:numPr>
          <w:ilvl w:val="0"/>
          <w:numId w:val="24"/>
        </w:numPr>
        <w:rPr>
          <w:lang w:val="en-CA"/>
        </w:rPr>
      </w:pPr>
      <w:r w:rsidRPr="00C27014">
        <w:rPr>
          <w:lang w:val="en-CA"/>
        </w:rPr>
        <w:t>Examples of logical styles:</w:t>
      </w:r>
    </w:p>
    <w:p w:rsidR="00C27014" w:rsidRPr="00C27014" w:rsidRDefault="00C27014" w:rsidP="00C27014">
      <w:pPr>
        <w:numPr>
          <w:ilvl w:val="1"/>
          <w:numId w:val="24"/>
        </w:numPr>
        <w:rPr>
          <w:lang w:val="en-CA"/>
        </w:rPr>
      </w:pPr>
      <w:r w:rsidRPr="00C27014">
        <w:rPr>
          <w:b/>
          <w:bCs/>
          <w:lang w:val="en-CA"/>
        </w:rPr>
        <w:t>strong</w:t>
      </w:r>
      <w:r w:rsidRPr="00C27014">
        <w:rPr>
          <w:lang w:val="en-CA"/>
        </w:rPr>
        <w:t> - </w:t>
      </w:r>
      <w:r w:rsidRPr="00C27014">
        <w:rPr>
          <w:b/>
          <w:bCs/>
          <w:lang w:val="en-CA"/>
        </w:rPr>
        <w:t>Increase importance</w:t>
      </w:r>
    </w:p>
    <w:p w:rsidR="00C27014" w:rsidRPr="00C27014" w:rsidRDefault="00C27014" w:rsidP="00C27014">
      <w:pPr>
        <w:numPr>
          <w:ilvl w:val="1"/>
          <w:numId w:val="24"/>
        </w:numPr>
        <w:rPr>
          <w:lang w:val="en-CA"/>
        </w:rPr>
      </w:pPr>
      <w:proofErr w:type="spellStart"/>
      <w:r w:rsidRPr="00C27014">
        <w:rPr>
          <w:b/>
          <w:bCs/>
          <w:lang w:val="en-CA"/>
        </w:rPr>
        <w:t>em</w:t>
      </w:r>
      <w:proofErr w:type="spellEnd"/>
      <w:r w:rsidRPr="00C27014">
        <w:rPr>
          <w:lang w:val="en-CA"/>
        </w:rPr>
        <w:t> - </w:t>
      </w:r>
      <w:r w:rsidRPr="00C27014">
        <w:rPr>
          <w:i/>
          <w:iCs/>
          <w:lang w:val="en-CA"/>
        </w:rPr>
        <w:t>Add Emphasis</w:t>
      </w:r>
    </w:p>
    <w:p w:rsidR="00C27014" w:rsidRPr="00C27014" w:rsidRDefault="00C27014" w:rsidP="00C27014">
      <w:pPr>
        <w:numPr>
          <w:ilvl w:val="1"/>
          <w:numId w:val="24"/>
        </w:numPr>
        <w:rPr>
          <w:lang w:val="en-CA"/>
        </w:rPr>
      </w:pPr>
      <w:r w:rsidRPr="00C27014">
        <w:rPr>
          <w:b/>
          <w:bCs/>
          <w:lang w:val="en-CA"/>
        </w:rPr>
        <w:t>code</w:t>
      </w:r>
      <w:r w:rsidRPr="00C27014">
        <w:rPr>
          <w:lang w:val="en-CA"/>
        </w:rPr>
        <w:t> - </w:t>
      </w:r>
      <w:r w:rsidRPr="00C27014">
        <w:rPr>
          <w:b/>
          <w:bCs/>
          <w:lang w:val="en-CA"/>
        </w:rPr>
        <w:t>Code sample</w:t>
      </w:r>
    </w:p>
    <w:p w:rsidR="00C27014" w:rsidRPr="00C27014" w:rsidRDefault="00C27014" w:rsidP="00C27014">
      <w:pPr>
        <w:numPr>
          <w:ilvl w:val="1"/>
          <w:numId w:val="24"/>
        </w:numPr>
        <w:rPr>
          <w:lang w:val="en-CA"/>
        </w:rPr>
      </w:pPr>
      <w:proofErr w:type="spellStart"/>
      <w:r w:rsidRPr="00C27014">
        <w:rPr>
          <w:b/>
          <w:bCs/>
          <w:lang w:val="en-CA"/>
        </w:rPr>
        <w:t>kbd</w:t>
      </w:r>
      <w:proofErr w:type="spellEnd"/>
      <w:r w:rsidRPr="00C27014">
        <w:rPr>
          <w:lang w:val="en-CA"/>
        </w:rPr>
        <w:t> - Keyboard entry</w:t>
      </w:r>
    </w:p>
    <w:p w:rsidR="00C27014" w:rsidRPr="00C27014" w:rsidRDefault="00C27014" w:rsidP="00C27014">
      <w:pPr>
        <w:numPr>
          <w:ilvl w:val="1"/>
          <w:numId w:val="24"/>
        </w:numPr>
        <w:rPr>
          <w:lang w:val="en-CA"/>
        </w:rPr>
      </w:pPr>
      <w:proofErr w:type="spellStart"/>
      <w:r w:rsidRPr="00C27014">
        <w:rPr>
          <w:b/>
          <w:bCs/>
          <w:lang w:val="en-CA"/>
        </w:rPr>
        <w:t>samp</w:t>
      </w:r>
      <w:proofErr w:type="spellEnd"/>
      <w:r w:rsidRPr="00C27014">
        <w:rPr>
          <w:lang w:val="en-CA"/>
        </w:rPr>
        <w:t> - Programming sample</w:t>
      </w:r>
    </w:p>
    <w:p w:rsidR="00C27014" w:rsidRPr="00C27014" w:rsidRDefault="00C27014" w:rsidP="00C27014">
      <w:pPr>
        <w:numPr>
          <w:ilvl w:val="1"/>
          <w:numId w:val="24"/>
        </w:numPr>
        <w:rPr>
          <w:lang w:val="en-CA"/>
        </w:rPr>
      </w:pPr>
      <w:proofErr w:type="spellStart"/>
      <w:r w:rsidRPr="00C27014">
        <w:rPr>
          <w:b/>
          <w:bCs/>
          <w:lang w:val="en-CA"/>
        </w:rPr>
        <w:t>var</w:t>
      </w:r>
      <w:proofErr w:type="spellEnd"/>
      <w:r w:rsidRPr="00C27014">
        <w:rPr>
          <w:lang w:val="en-CA"/>
        </w:rPr>
        <w:t> - </w:t>
      </w:r>
      <w:r w:rsidRPr="00C27014">
        <w:rPr>
          <w:i/>
          <w:iCs/>
          <w:lang w:val="en-CA"/>
        </w:rPr>
        <w:t>Variable</w:t>
      </w:r>
    </w:p>
    <w:p w:rsidR="00C27014" w:rsidRPr="00C27014" w:rsidRDefault="00C27014" w:rsidP="00C27014">
      <w:pPr>
        <w:numPr>
          <w:ilvl w:val="1"/>
          <w:numId w:val="24"/>
        </w:numPr>
        <w:rPr>
          <w:lang w:val="en-CA"/>
        </w:rPr>
      </w:pPr>
      <w:r w:rsidRPr="00C27014">
        <w:rPr>
          <w:b/>
          <w:bCs/>
          <w:lang w:val="en-CA"/>
        </w:rPr>
        <w:t>cite</w:t>
      </w:r>
      <w:r w:rsidRPr="00C27014">
        <w:rPr>
          <w:lang w:val="en-CA"/>
        </w:rPr>
        <w:t> - </w:t>
      </w:r>
      <w:r w:rsidRPr="00C27014">
        <w:rPr>
          <w:i/>
          <w:iCs/>
          <w:lang w:val="en-CA"/>
        </w:rPr>
        <w:t>Citation</w:t>
      </w:r>
    </w:p>
    <w:p w:rsidR="00C27014" w:rsidRPr="00C27014" w:rsidRDefault="00C27014" w:rsidP="00C27014">
      <w:pPr>
        <w:numPr>
          <w:ilvl w:val="1"/>
          <w:numId w:val="24"/>
        </w:numPr>
        <w:rPr>
          <w:lang w:val="en-CA"/>
        </w:rPr>
      </w:pPr>
      <w:proofErr w:type="spellStart"/>
      <w:r w:rsidRPr="00C27014">
        <w:rPr>
          <w:b/>
          <w:bCs/>
          <w:lang w:val="en-CA"/>
        </w:rPr>
        <w:lastRenderedPageBreak/>
        <w:t>dfn</w:t>
      </w:r>
      <w:proofErr w:type="spellEnd"/>
      <w:r w:rsidRPr="00C27014">
        <w:rPr>
          <w:lang w:val="en-CA"/>
        </w:rPr>
        <w:t> - </w:t>
      </w:r>
      <w:r w:rsidRPr="00C27014">
        <w:rPr>
          <w:i/>
          <w:iCs/>
          <w:lang w:val="en-CA"/>
        </w:rPr>
        <w:t>Definition</w:t>
      </w:r>
    </w:p>
    <w:p w:rsidR="00C27014" w:rsidRPr="00C27014" w:rsidRDefault="00C27014" w:rsidP="00C27014">
      <w:pPr>
        <w:numPr>
          <w:ilvl w:val="1"/>
          <w:numId w:val="24"/>
        </w:numPr>
        <w:rPr>
          <w:lang w:val="en-CA"/>
        </w:rPr>
      </w:pPr>
      <w:proofErr w:type="spellStart"/>
      <w:r w:rsidRPr="00C27014">
        <w:rPr>
          <w:b/>
          <w:bCs/>
          <w:lang w:val="en-CA"/>
        </w:rPr>
        <w:t>abbr</w:t>
      </w:r>
      <w:proofErr w:type="spellEnd"/>
      <w:r w:rsidRPr="00C27014">
        <w:rPr>
          <w:lang w:val="en-CA"/>
        </w:rPr>
        <w:t> - Abbreviation</w:t>
      </w:r>
    </w:p>
    <w:p w:rsidR="00C27014" w:rsidRPr="00C27014" w:rsidRDefault="00C27014" w:rsidP="00C27014">
      <w:pPr>
        <w:numPr>
          <w:ilvl w:val="1"/>
          <w:numId w:val="24"/>
        </w:numPr>
        <w:rPr>
          <w:lang w:val="en-CA"/>
        </w:rPr>
      </w:pPr>
      <w:r w:rsidRPr="00C27014">
        <w:rPr>
          <w:b/>
          <w:bCs/>
          <w:lang w:val="en-CA"/>
        </w:rPr>
        <w:t>acronym</w:t>
      </w:r>
      <w:r w:rsidRPr="00C27014">
        <w:rPr>
          <w:lang w:val="en-CA"/>
        </w:rPr>
        <w:t> - Acronym</w:t>
      </w:r>
    </w:p>
    <w:p w:rsidR="00C27014" w:rsidRPr="00C27014" w:rsidRDefault="00C27014" w:rsidP="00C27014">
      <w:pPr>
        <w:numPr>
          <w:ilvl w:val="1"/>
          <w:numId w:val="24"/>
        </w:numPr>
        <w:rPr>
          <w:lang w:val="en-CA"/>
        </w:rPr>
      </w:pPr>
      <w:r w:rsidRPr="00C27014">
        <w:rPr>
          <w:b/>
          <w:bCs/>
          <w:lang w:val="en-CA"/>
        </w:rPr>
        <w:t>del</w:t>
      </w:r>
      <w:r w:rsidRPr="00C27014">
        <w:rPr>
          <w:lang w:val="en-CA"/>
        </w:rPr>
        <w:t> - </w:t>
      </w:r>
      <w:del w:id="1" w:author="Unknown">
        <w:r w:rsidRPr="00C27014">
          <w:rPr>
            <w:lang w:val="en-CA"/>
          </w:rPr>
          <w:delText>Deleted text</w:delText>
        </w:r>
      </w:del>
    </w:p>
    <w:p w:rsidR="00C27014" w:rsidRPr="00C27014" w:rsidRDefault="00C27014" w:rsidP="00C27014">
      <w:pPr>
        <w:numPr>
          <w:ilvl w:val="1"/>
          <w:numId w:val="24"/>
        </w:numPr>
        <w:rPr>
          <w:lang w:val="en-CA"/>
        </w:rPr>
      </w:pPr>
      <w:r w:rsidRPr="00C27014">
        <w:rPr>
          <w:b/>
          <w:bCs/>
          <w:lang w:val="en-CA"/>
        </w:rPr>
        <w:t>ins</w:t>
      </w:r>
      <w:r w:rsidRPr="00C27014">
        <w:rPr>
          <w:lang w:val="en-CA"/>
        </w:rPr>
        <w:t> - </w:t>
      </w:r>
      <w:ins w:id="2" w:author="Unknown">
        <w:r w:rsidRPr="00C27014">
          <w:rPr>
            <w:lang w:val="en-CA"/>
          </w:rPr>
          <w:t>Inserted text</w:t>
        </w:r>
      </w:ins>
    </w:p>
    <w:p w:rsidR="00C27014" w:rsidRPr="00C27014" w:rsidRDefault="00C27014" w:rsidP="00C27014">
      <w:pPr>
        <w:rPr>
          <w:b/>
          <w:bCs/>
          <w:lang w:val="en-CA"/>
        </w:rPr>
      </w:pPr>
      <w:r w:rsidRPr="00C27014">
        <w:rPr>
          <w:b/>
          <w:bCs/>
          <w:lang w:val="en-CA"/>
        </w:rPr>
        <w:t xml:space="preserve">Key Advantages </w:t>
      </w:r>
      <w:proofErr w:type="gramStart"/>
      <w:r w:rsidRPr="00C27014">
        <w:rPr>
          <w:b/>
          <w:bCs/>
          <w:lang w:val="en-CA"/>
        </w:rPr>
        <w:t>Of</w:t>
      </w:r>
      <w:proofErr w:type="gramEnd"/>
      <w:r w:rsidRPr="00C27014">
        <w:rPr>
          <w:b/>
          <w:bCs/>
          <w:lang w:val="en-CA"/>
        </w:rPr>
        <w:t xml:space="preserve"> Semantic Content</w:t>
      </w:r>
    </w:p>
    <w:p w:rsidR="00C27014" w:rsidRPr="00C27014" w:rsidRDefault="00C27014" w:rsidP="00C27014">
      <w:pPr>
        <w:numPr>
          <w:ilvl w:val="0"/>
          <w:numId w:val="25"/>
        </w:numPr>
        <w:rPr>
          <w:lang w:val="en-CA"/>
        </w:rPr>
      </w:pPr>
      <w:r w:rsidRPr="00C27014">
        <w:rPr>
          <w:lang w:val="en-CA"/>
        </w:rPr>
        <w:t>Content is relational - context can be determined easily</w:t>
      </w:r>
    </w:p>
    <w:p w:rsidR="00C27014" w:rsidRPr="00C27014" w:rsidRDefault="00C27014" w:rsidP="00C27014">
      <w:pPr>
        <w:numPr>
          <w:ilvl w:val="0"/>
          <w:numId w:val="25"/>
        </w:numPr>
        <w:rPr>
          <w:lang w:val="en-CA"/>
        </w:rPr>
      </w:pPr>
      <w:r w:rsidRPr="00C27014">
        <w:rPr>
          <w:lang w:val="en-CA"/>
        </w:rPr>
        <w:t>Extracting important pieces of information is simple (CITE or CODE tags for example)</w:t>
      </w:r>
    </w:p>
    <w:p w:rsidR="00C27014" w:rsidRPr="00C27014" w:rsidRDefault="00C27014" w:rsidP="00C27014">
      <w:pPr>
        <w:numPr>
          <w:ilvl w:val="0"/>
          <w:numId w:val="25"/>
        </w:numPr>
        <w:rPr>
          <w:lang w:val="en-CA"/>
        </w:rPr>
      </w:pPr>
      <w:r w:rsidRPr="00C27014">
        <w:rPr>
          <w:lang w:val="en-CA"/>
        </w:rPr>
        <w:t>Search engine optimization (SEO)</w:t>
      </w:r>
    </w:p>
    <w:p w:rsidR="00C27014" w:rsidRPr="00C27014" w:rsidRDefault="00C27014" w:rsidP="00C27014">
      <w:pPr>
        <w:numPr>
          <w:ilvl w:val="0"/>
          <w:numId w:val="25"/>
        </w:numPr>
        <w:rPr>
          <w:lang w:val="en-CA"/>
        </w:rPr>
      </w:pPr>
      <w:r w:rsidRPr="00C27014">
        <w:rPr>
          <w:lang w:val="en-CA"/>
        </w:rPr>
        <w:t>Syndication</w:t>
      </w:r>
    </w:p>
    <w:p w:rsidR="00C27014" w:rsidRPr="00C27014" w:rsidRDefault="00C27014" w:rsidP="00C27014">
      <w:pPr>
        <w:numPr>
          <w:ilvl w:val="0"/>
          <w:numId w:val="25"/>
        </w:numPr>
        <w:rPr>
          <w:lang w:val="en-CA"/>
        </w:rPr>
      </w:pPr>
      <w:r w:rsidRPr="00C27014">
        <w:rPr>
          <w:lang w:val="en-CA"/>
        </w:rPr>
        <w:t>Big win for frameworks such as jQuery</w:t>
      </w:r>
    </w:p>
    <w:p w:rsidR="00C27014" w:rsidRPr="00C27014" w:rsidRDefault="00C27014" w:rsidP="00C27014">
      <w:pPr>
        <w:numPr>
          <w:ilvl w:val="0"/>
          <w:numId w:val="25"/>
        </w:numPr>
        <w:rPr>
          <w:lang w:val="en-CA"/>
        </w:rPr>
      </w:pPr>
      <w:r w:rsidRPr="00C27014">
        <w:rPr>
          <w:lang w:val="en-CA"/>
        </w:rPr>
        <w:t>Screen reader friendly</w:t>
      </w:r>
    </w:p>
    <w:p w:rsidR="00C27014" w:rsidRPr="00C27014" w:rsidRDefault="00C27014" w:rsidP="00C27014">
      <w:pPr>
        <w:numPr>
          <w:ilvl w:val="0"/>
          <w:numId w:val="25"/>
        </w:numPr>
        <w:rPr>
          <w:lang w:val="en-CA"/>
        </w:rPr>
      </w:pPr>
      <w:r w:rsidRPr="00C27014">
        <w:rPr>
          <w:lang w:val="en-CA"/>
        </w:rPr>
        <w:t>Increased Accessibility</w:t>
      </w:r>
    </w:p>
    <w:p w:rsidR="00C27014" w:rsidRPr="00C27014" w:rsidRDefault="00C27014" w:rsidP="00C27014">
      <w:pPr>
        <w:numPr>
          <w:ilvl w:val="0"/>
          <w:numId w:val="25"/>
        </w:numPr>
        <w:rPr>
          <w:lang w:val="en-CA"/>
        </w:rPr>
      </w:pPr>
      <w:r w:rsidRPr="00C27014">
        <w:rPr>
          <w:lang w:val="en-CA"/>
        </w:rPr>
        <w:t>Separating style (CSS) from structure (HTML), makes it easier to maintain</w:t>
      </w:r>
    </w:p>
    <w:p w:rsidR="00C27014" w:rsidRPr="00C27014" w:rsidRDefault="00C27014" w:rsidP="00C27014">
      <w:pPr>
        <w:rPr>
          <w:b/>
          <w:bCs/>
          <w:lang w:val="en-CA"/>
        </w:rPr>
      </w:pPr>
      <w:r w:rsidRPr="00C27014">
        <w:rPr>
          <w:b/>
          <w:bCs/>
          <w:lang w:val="en-CA"/>
        </w:rPr>
        <w:t>To Do</w:t>
      </w:r>
    </w:p>
    <w:p w:rsidR="00C27014" w:rsidRPr="00C27014" w:rsidRDefault="00C27014" w:rsidP="00C27014">
      <w:pPr>
        <w:numPr>
          <w:ilvl w:val="0"/>
          <w:numId w:val="26"/>
        </w:numPr>
        <w:rPr>
          <w:lang w:val="en-CA"/>
        </w:rPr>
      </w:pPr>
      <w:r w:rsidRPr="00C27014">
        <w:rPr>
          <w:lang w:val="en-CA"/>
        </w:rPr>
        <w:t>Download, review, and complete the homework assignment from </w:t>
      </w:r>
      <w:hyperlink r:id="rId44" w:history="1">
        <w:r w:rsidRPr="00C27014">
          <w:rPr>
            <w:rStyle w:val="Hyperlink"/>
            <w:b/>
            <w:bCs/>
            <w:lang w:val="en-CA"/>
          </w:rPr>
          <w:t>D2L</w:t>
        </w:r>
      </w:hyperlink>
    </w:p>
    <w:p w:rsidR="00C27014" w:rsidRPr="00C27014" w:rsidRDefault="00C27014" w:rsidP="00C27014">
      <w:pPr>
        <w:numPr>
          <w:ilvl w:val="0"/>
          <w:numId w:val="26"/>
        </w:numPr>
        <w:rPr>
          <w:lang w:val="en-CA"/>
        </w:rPr>
      </w:pPr>
      <w:r w:rsidRPr="00C27014">
        <w:rPr>
          <w:lang w:val="en-CA"/>
        </w:rPr>
        <w:t>Confirm you have access to your </w:t>
      </w:r>
      <w:hyperlink r:id="rId45" w:anchor="student_webspace" w:history="1">
        <w:r w:rsidRPr="00C27014">
          <w:rPr>
            <w:rStyle w:val="Hyperlink"/>
            <w:b/>
            <w:bCs/>
            <w:lang w:val="en-CA"/>
          </w:rPr>
          <w:t xml:space="preserve">online </w:t>
        </w:r>
        <w:proofErr w:type="spellStart"/>
        <w:r w:rsidRPr="00C27014">
          <w:rPr>
            <w:rStyle w:val="Hyperlink"/>
            <w:b/>
            <w:bCs/>
            <w:lang w:val="en-CA"/>
          </w:rPr>
          <w:t>webspace</w:t>
        </w:r>
        <w:proofErr w:type="spellEnd"/>
      </w:hyperlink>
      <w:r w:rsidRPr="00C27014">
        <w:rPr>
          <w:lang w:val="en-CA"/>
        </w:rPr>
        <w:t> and that your FTP credentials are valid</w:t>
      </w:r>
    </w:p>
    <w:p w:rsidR="00C27014" w:rsidRPr="00C27014" w:rsidRDefault="00C27014" w:rsidP="00C27014">
      <w:pPr>
        <w:numPr>
          <w:ilvl w:val="0"/>
          <w:numId w:val="26"/>
        </w:numPr>
        <w:rPr>
          <w:lang w:val="en-CA"/>
        </w:rPr>
      </w:pPr>
      <w:r w:rsidRPr="00C27014">
        <w:rPr>
          <w:lang w:val="en-CA"/>
        </w:rPr>
        <w:t>Be sure you know how to add/edit/remove HTML and CSS using a browser tool</w:t>
      </w:r>
    </w:p>
    <w:p w:rsidR="00C27014" w:rsidRPr="00C27014" w:rsidRDefault="00C27014" w:rsidP="00C27014">
      <w:pPr>
        <w:numPr>
          <w:ilvl w:val="0"/>
          <w:numId w:val="26"/>
        </w:numPr>
        <w:rPr>
          <w:lang w:val="en-CA"/>
        </w:rPr>
      </w:pPr>
      <w:r w:rsidRPr="00C27014">
        <w:rPr>
          <w:lang w:val="en-CA"/>
        </w:rPr>
        <w:t>Install VS Code on your home computer or laptop. Explore some of the accompanying help documentation to familiarize yourself with how to code your HTML and CSS using this tool.</w:t>
      </w:r>
    </w:p>
    <w:p w:rsidR="00C27014" w:rsidRPr="00C27014" w:rsidRDefault="00C27014" w:rsidP="00C27014">
      <w:pPr>
        <w:numPr>
          <w:ilvl w:val="1"/>
          <w:numId w:val="26"/>
        </w:numPr>
        <w:rPr>
          <w:lang w:val="en-CA"/>
        </w:rPr>
      </w:pPr>
      <w:hyperlink r:id="rId46" w:anchor="alt-downloads" w:history="1">
        <w:r w:rsidRPr="00C27014">
          <w:rPr>
            <w:rStyle w:val="Hyperlink"/>
            <w:b/>
            <w:bCs/>
            <w:lang w:val="en-CA"/>
          </w:rPr>
          <w:t>Download VS Code</w:t>
        </w:r>
      </w:hyperlink>
    </w:p>
    <w:p w:rsidR="00C27014" w:rsidRPr="00C27014" w:rsidRDefault="00C27014" w:rsidP="00C27014">
      <w:pPr>
        <w:numPr>
          <w:ilvl w:val="1"/>
          <w:numId w:val="26"/>
        </w:numPr>
        <w:rPr>
          <w:lang w:val="en-CA"/>
        </w:rPr>
      </w:pPr>
      <w:hyperlink r:id="rId47" w:history="1">
        <w:r w:rsidRPr="00C27014">
          <w:rPr>
            <w:rStyle w:val="Hyperlink"/>
            <w:b/>
            <w:bCs/>
            <w:lang w:val="en-CA"/>
          </w:rPr>
          <w:t>Setup and basics of VS Code</w:t>
        </w:r>
      </w:hyperlink>
    </w:p>
    <w:p w:rsidR="00C27014" w:rsidRPr="00C27014" w:rsidRDefault="00C27014" w:rsidP="00C27014">
      <w:pPr>
        <w:numPr>
          <w:ilvl w:val="1"/>
          <w:numId w:val="26"/>
        </w:numPr>
        <w:rPr>
          <w:lang w:val="en-CA"/>
        </w:rPr>
      </w:pPr>
      <w:hyperlink r:id="rId48" w:history="1">
        <w:r w:rsidRPr="00C27014">
          <w:rPr>
            <w:rStyle w:val="Hyperlink"/>
            <w:b/>
            <w:bCs/>
            <w:lang w:val="en-CA"/>
          </w:rPr>
          <w:t>VS Code help documentation</w:t>
        </w:r>
      </w:hyperlink>
    </w:p>
    <w:p w:rsidR="00C27014" w:rsidRPr="00C27014" w:rsidRDefault="00C27014" w:rsidP="00C27014">
      <w:pPr>
        <w:rPr>
          <w:lang w:val="en-CA"/>
        </w:rPr>
      </w:pPr>
      <w:r w:rsidRPr="00C27014">
        <w:rPr>
          <w:lang w:val="en-CA"/>
        </w:rPr>
        <w:t>...and yes, there will be a practical, open book quiz at the start of session #2! (hint: practice using a browser based diagnostic tool)</w:t>
      </w:r>
    </w:p>
    <w:p w:rsidR="00C27014" w:rsidRPr="00C27014" w:rsidRDefault="00C27014" w:rsidP="00C27014">
      <w:pPr>
        <w:rPr>
          <w:lang w:val="en-CA"/>
        </w:rPr>
      </w:pPr>
    </w:p>
    <w:p w:rsidR="00BC2ECC" w:rsidRDefault="003B72BB"/>
    <w:sectPr w:rsidR="00BC2ECC" w:rsidSect="008343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2BB" w:rsidRDefault="003B72BB" w:rsidP="00C27014">
      <w:r>
        <w:separator/>
      </w:r>
    </w:p>
  </w:endnote>
  <w:endnote w:type="continuationSeparator" w:id="0">
    <w:p w:rsidR="003B72BB" w:rsidRDefault="003B72BB" w:rsidP="00C2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2BB" w:rsidRDefault="003B72BB" w:rsidP="00C27014">
      <w:r>
        <w:separator/>
      </w:r>
    </w:p>
  </w:footnote>
  <w:footnote w:type="continuationSeparator" w:id="0">
    <w:p w:rsidR="003B72BB" w:rsidRDefault="003B72BB" w:rsidP="00C27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2A9"/>
    <w:multiLevelType w:val="multilevel"/>
    <w:tmpl w:val="A6BC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7939"/>
    <w:multiLevelType w:val="multilevel"/>
    <w:tmpl w:val="91A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6277"/>
    <w:multiLevelType w:val="multilevel"/>
    <w:tmpl w:val="69B4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17FA8"/>
    <w:multiLevelType w:val="multilevel"/>
    <w:tmpl w:val="4C1E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7855"/>
    <w:multiLevelType w:val="multilevel"/>
    <w:tmpl w:val="67EC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72E29"/>
    <w:multiLevelType w:val="multilevel"/>
    <w:tmpl w:val="38E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B3220"/>
    <w:multiLevelType w:val="multilevel"/>
    <w:tmpl w:val="8222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056C8"/>
    <w:multiLevelType w:val="multilevel"/>
    <w:tmpl w:val="060A2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922AB"/>
    <w:multiLevelType w:val="multilevel"/>
    <w:tmpl w:val="82BE3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175D8"/>
    <w:multiLevelType w:val="multilevel"/>
    <w:tmpl w:val="4CF8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166A9"/>
    <w:multiLevelType w:val="multilevel"/>
    <w:tmpl w:val="5210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01C31"/>
    <w:multiLevelType w:val="multilevel"/>
    <w:tmpl w:val="6D08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73193"/>
    <w:multiLevelType w:val="multilevel"/>
    <w:tmpl w:val="3CD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54807"/>
    <w:multiLevelType w:val="multilevel"/>
    <w:tmpl w:val="0D3C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27D14"/>
    <w:multiLevelType w:val="multilevel"/>
    <w:tmpl w:val="673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F5766"/>
    <w:multiLevelType w:val="multilevel"/>
    <w:tmpl w:val="350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025EA"/>
    <w:multiLevelType w:val="multilevel"/>
    <w:tmpl w:val="7662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56596"/>
    <w:multiLevelType w:val="multilevel"/>
    <w:tmpl w:val="EA78B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B0685"/>
    <w:multiLevelType w:val="multilevel"/>
    <w:tmpl w:val="7C68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78186E"/>
    <w:multiLevelType w:val="multilevel"/>
    <w:tmpl w:val="E52E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963406"/>
    <w:multiLevelType w:val="multilevel"/>
    <w:tmpl w:val="107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94DFE"/>
    <w:multiLevelType w:val="multilevel"/>
    <w:tmpl w:val="8208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31C2C"/>
    <w:multiLevelType w:val="multilevel"/>
    <w:tmpl w:val="FFC01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277A6"/>
    <w:multiLevelType w:val="multilevel"/>
    <w:tmpl w:val="C50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A14E0"/>
    <w:multiLevelType w:val="multilevel"/>
    <w:tmpl w:val="13AC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C35F2C"/>
    <w:multiLevelType w:val="multilevel"/>
    <w:tmpl w:val="A654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1"/>
  </w:num>
  <w:num w:numId="4">
    <w:abstractNumId w:val="22"/>
  </w:num>
  <w:num w:numId="5">
    <w:abstractNumId w:val="24"/>
  </w:num>
  <w:num w:numId="6">
    <w:abstractNumId w:val="5"/>
  </w:num>
  <w:num w:numId="7">
    <w:abstractNumId w:val="13"/>
  </w:num>
  <w:num w:numId="8">
    <w:abstractNumId w:val="12"/>
  </w:num>
  <w:num w:numId="9">
    <w:abstractNumId w:val="2"/>
  </w:num>
  <w:num w:numId="10">
    <w:abstractNumId w:val="15"/>
  </w:num>
  <w:num w:numId="11">
    <w:abstractNumId w:val="11"/>
  </w:num>
  <w:num w:numId="12">
    <w:abstractNumId w:val="10"/>
  </w:num>
  <w:num w:numId="13">
    <w:abstractNumId w:val="18"/>
  </w:num>
  <w:num w:numId="14">
    <w:abstractNumId w:val="25"/>
  </w:num>
  <w:num w:numId="15">
    <w:abstractNumId w:val="20"/>
  </w:num>
  <w:num w:numId="16">
    <w:abstractNumId w:val="4"/>
  </w:num>
  <w:num w:numId="17">
    <w:abstractNumId w:val="0"/>
  </w:num>
  <w:num w:numId="18">
    <w:abstractNumId w:val="7"/>
  </w:num>
  <w:num w:numId="19">
    <w:abstractNumId w:val="6"/>
  </w:num>
  <w:num w:numId="20">
    <w:abstractNumId w:val="21"/>
  </w:num>
  <w:num w:numId="21">
    <w:abstractNumId w:val="9"/>
  </w:num>
  <w:num w:numId="22">
    <w:abstractNumId w:val="23"/>
  </w:num>
  <w:num w:numId="23">
    <w:abstractNumId w:val="3"/>
  </w:num>
  <w:num w:numId="24">
    <w:abstractNumId w:val="17"/>
  </w:num>
  <w:num w:numId="25">
    <w:abstractNumId w:val="1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14"/>
    <w:rsid w:val="003B72BB"/>
    <w:rsid w:val="005C3549"/>
    <w:rsid w:val="008343B2"/>
    <w:rsid w:val="00BA3979"/>
    <w:rsid w:val="00C27014"/>
    <w:rsid w:val="00FA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3ED6C"/>
  <w14:defaultImageDpi w14:val="32767"/>
  <w15:chartTrackingRefBased/>
  <w15:docId w15:val="{61882623-1AC2-1549-ADE7-8DF24A66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014"/>
    <w:rPr>
      <w:color w:val="0563C1" w:themeColor="hyperlink"/>
      <w:u w:val="single"/>
    </w:rPr>
  </w:style>
  <w:style w:type="character" w:styleId="UnresolvedMention">
    <w:name w:val="Unresolved Mention"/>
    <w:basedOn w:val="DefaultParagraphFont"/>
    <w:uiPriority w:val="99"/>
    <w:rsid w:val="00C27014"/>
    <w:rPr>
      <w:color w:val="808080"/>
      <w:shd w:val="clear" w:color="auto" w:fill="E6E6E6"/>
    </w:rPr>
  </w:style>
  <w:style w:type="paragraph" w:styleId="BalloonText">
    <w:name w:val="Balloon Text"/>
    <w:basedOn w:val="Normal"/>
    <w:link w:val="BalloonTextChar"/>
    <w:uiPriority w:val="99"/>
    <w:semiHidden/>
    <w:unhideWhenUsed/>
    <w:rsid w:val="00C270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1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270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27156">
      <w:bodyDiv w:val="1"/>
      <w:marLeft w:val="0"/>
      <w:marRight w:val="0"/>
      <w:marTop w:val="0"/>
      <w:marBottom w:val="0"/>
      <w:divBdr>
        <w:top w:val="none" w:sz="0" w:space="0" w:color="auto"/>
        <w:left w:val="none" w:sz="0" w:space="0" w:color="auto"/>
        <w:bottom w:val="none" w:sz="0" w:space="0" w:color="auto"/>
        <w:right w:val="none" w:sz="0" w:space="0" w:color="auto"/>
      </w:divBdr>
      <w:divsChild>
        <w:div w:id="817648040">
          <w:marLeft w:val="150"/>
          <w:marRight w:val="150"/>
          <w:marTop w:val="150"/>
          <w:marBottom w:val="150"/>
          <w:divBdr>
            <w:top w:val="dotted" w:sz="6" w:space="8" w:color="BB7365"/>
            <w:left w:val="dotted" w:sz="6" w:space="8" w:color="BB7365"/>
            <w:bottom w:val="single" w:sz="12" w:space="8" w:color="BB7365"/>
            <w:right w:val="single" w:sz="12" w:space="8" w:color="BB7365"/>
          </w:divBdr>
        </w:div>
        <w:div w:id="2095776930">
          <w:marLeft w:val="150"/>
          <w:marRight w:val="150"/>
          <w:marTop w:val="150"/>
          <w:marBottom w:val="150"/>
          <w:divBdr>
            <w:top w:val="dotted" w:sz="6" w:space="8" w:color="BB7365"/>
            <w:left w:val="dotted" w:sz="6" w:space="8" w:color="BB7365"/>
            <w:bottom w:val="single" w:sz="12" w:space="8" w:color="BB7365"/>
            <w:right w:val="single" w:sz="12" w:space="8" w:color="BB7365"/>
          </w:divBdr>
        </w:div>
        <w:div w:id="1158417893">
          <w:marLeft w:val="150"/>
          <w:marRight w:val="150"/>
          <w:marTop w:val="150"/>
          <w:marBottom w:val="150"/>
          <w:divBdr>
            <w:top w:val="dotted" w:sz="6" w:space="8" w:color="BB7365"/>
            <w:left w:val="dotted" w:sz="6" w:space="8" w:color="BB7365"/>
            <w:bottom w:val="single" w:sz="12" w:space="8" w:color="BB7365"/>
            <w:right w:val="single" w:sz="12" w:space="8" w:color="BB7365"/>
          </w:divBdr>
        </w:div>
        <w:div w:id="593586775">
          <w:marLeft w:val="150"/>
          <w:marRight w:val="150"/>
          <w:marTop w:val="150"/>
          <w:marBottom w:val="150"/>
          <w:divBdr>
            <w:top w:val="dotted" w:sz="6" w:space="8" w:color="BB7365"/>
            <w:left w:val="dotted" w:sz="6" w:space="8" w:color="BB7365"/>
            <w:bottom w:val="single" w:sz="12" w:space="8" w:color="BB7365"/>
            <w:right w:val="single" w:sz="12" w:space="8" w:color="BB7365"/>
          </w:divBdr>
        </w:div>
        <w:div w:id="808936151">
          <w:marLeft w:val="150"/>
          <w:marRight w:val="150"/>
          <w:marTop w:val="150"/>
          <w:marBottom w:val="150"/>
          <w:divBdr>
            <w:top w:val="dotted" w:sz="6" w:space="8" w:color="BB7365"/>
            <w:left w:val="dotted" w:sz="6" w:space="8" w:color="BB7365"/>
            <w:bottom w:val="single" w:sz="12" w:space="8" w:color="BB7365"/>
            <w:right w:val="single" w:sz="12" w:space="8" w:color="BB7365"/>
          </w:divBdr>
        </w:div>
        <w:div w:id="2077311269">
          <w:marLeft w:val="150"/>
          <w:marRight w:val="150"/>
          <w:marTop w:val="150"/>
          <w:marBottom w:val="150"/>
          <w:divBdr>
            <w:top w:val="dotted" w:sz="6" w:space="8" w:color="BB7365"/>
            <w:left w:val="dotted" w:sz="6" w:space="8" w:color="BB7365"/>
            <w:bottom w:val="single" w:sz="12" w:space="8" w:color="BB7365"/>
            <w:right w:val="single" w:sz="12" w:space="8" w:color="BB7365"/>
          </w:divBdr>
        </w:div>
        <w:div w:id="1121068885">
          <w:marLeft w:val="150"/>
          <w:marRight w:val="150"/>
          <w:marTop w:val="150"/>
          <w:marBottom w:val="150"/>
          <w:divBdr>
            <w:top w:val="dotted" w:sz="6" w:space="8" w:color="BB7365"/>
            <w:left w:val="dotted" w:sz="6" w:space="8" w:color="BB7365"/>
            <w:bottom w:val="single" w:sz="12" w:space="8" w:color="BB7365"/>
            <w:right w:val="single" w:sz="12" w:space="8" w:color="BB7365"/>
          </w:divBdr>
        </w:div>
        <w:div w:id="220754350">
          <w:marLeft w:val="150"/>
          <w:marRight w:val="150"/>
          <w:marTop w:val="150"/>
          <w:marBottom w:val="150"/>
          <w:divBdr>
            <w:top w:val="dotted" w:sz="6" w:space="8" w:color="BB7365"/>
            <w:left w:val="dotted" w:sz="6" w:space="8" w:color="BB7365"/>
            <w:bottom w:val="single" w:sz="12" w:space="8" w:color="BB7365"/>
            <w:right w:val="single" w:sz="12" w:space="8" w:color="BB7365"/>
          </w:divBdr>
        </w:div>
        <w:div w:id="277151883">
          <w:marLeft w:val="150"/>
          <w:marRight w:val="150"/>
          <w:marTop w:val="150"/>
          <w:marBottom w:val="150"/>
          <w:divBdr>
            <w:top w:val="dotted" w:sz="6" w:space="8" w:color="BB7365"/>
            <w:left w:val="dotted" w:sz="6" w:space="8" w:color="BB7365"/>
            <w:bottom w:val="single" w:sz="12" w:space="8" w:color="BB7365"/>
            <w:right w:val="single" w:sz="12" w:space="8" w:color="BB7365"/>
          </w:divBdr>
        </w:div>
        <w:div w:id="2024428927">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417422">
          <w:marLeft w:val="150"/>
          <w:marRight w:val="150"/>
          <w:marTop w:val="150"/>
          <w:marBottom w:val="150"/>
          <w:divBdr>
            <w:top w:val="dotted" w:sz="6" w:space="8" w:color="BB7365"/>
            <w:left w:val="dotted" w:sz="6" w:space="8" w:color="BB7365"/>
            <w:bottom w:val="single" w:sz="12" w:space="8" w:color="BB7365"/>
            <w:right w:val="single" w:sz="12" w:space="8" w:color="BB7365"/>
          </w:divBdr>
        </w:div>
        <w:div w:id="1958174762">
          <w:marLeft w:val="150"/>
          <w:marRight w:val="150"/>
          <w:marTop w:val="150"/>
          <w:marBottom w:val="150"/>
          <w:divBdr>
            <w:top w:val="dotted" w:sz="6" w:space="8" w:color="BB7365"/>
            <w:left w:val="dotted" w:sz="6" w:space="8" w:color="BB7365"/>
            <w:bottom w:val="single" w:sz="12" w:space="8" w:color="BB7365"/>
            <w:right w:val="single" w:sz="12" w:space="8" w:color="BB7365"/>
          </w:divBdr>
        </w:div>
        <w:div w:id="277490420">
          <w:marLeft w:val="150"/>
          <w:marRight w:val="150"/>
          <w:marTop w:val="150"/>
          <w:marBottom w:val="150"/>
          <w:divBdr>
            <w:top w:val="dotted" w:sz="6" w:space="8" w:color="BB7365"/>
            <w:left w:val="dotted" w:sz="6" w:space="8" w:color="BB7365"/>
            <w:bottom w:val="single" w:sz="12" w:space="8" w:color="BB7365"/>
            <w:right w:val="single" w:sz="12" w:space="8" w:color="BB7365"/>
          </w:divBdr>
        </w:div>
        <w:div w:id="929655927">
          <w:marLeft w:val="150"/>
          <w:marRight w:val="150"/>
          <w:marTop w:val="150"/>
          <w:marBottom w:val="150"/>
          <w:divBdr>
            <w:top w:val="dotted" w:sz="6" w:space="8" w:color="BB7365"/>
            <w:left w:val="dotted" w:sz="6" w:space="8" w:color="BB7365"/>
            <w:bottom w:val="single" w:sz="12" w:space="8" w:color="BB7365"/>
            <w:right w:val="single" w:sz="12" w:space="8" w:color="BB7365"/>
          </w:divBdr>
        </w:div>
        <w:div w:id="424690896">
          <w:marLeft w:val="150"/>
          <w:marRight w:val="150"/>
          <w:marTop w:val="150"/>
          <w:marBottom w:val="150"/>
          <w:divBdr>
            <w:top w:val="dotted" w:sz="6" w:space="8" w:color="BB7365"/>
            <w:left w:val="dotted" w:sz="6" w:space="8" w:color="BB7365"/>
            <w:bottom w:val="single" w:sz="12" w:space="8" w:color="BB7365"/>
            <w:right w:val="single" w:sz="12" w:space="8" w:color="BB7365"/>
          </w:divBdr>
        </w:div>
        <w:div w:id="264774298">
          <w:marLeft w:val="150"/>
          <w:marRight w:val="150"/>
          <w:marTop w:val="150"/>
          <w:marBottom w:val="150"/>
          <w:divBdr>
            <w:top w:val="dotted" w:sz="6" w:space="8" w:color="BB7365"/>
            <w:left w:val="dotted" w:sz="6" w:space="8" w:color="BB7365"/>
            <w:bottom w:val="single" w:sz="12" w:space="8" w:color="BB7365"/>
            <w:right w:val="single" w:sz="12" w:space="8" w:color="BB7365"/>
          </w:divBdr>
        </w:div>
        <w:div w:id="1418668625">
          <w:marLeft w:val="150"/>
          <w:marRight w:val="150"/>
          <w:marTop w:val="150"/>
          <w:marBottom w:val="150"/>
          <w:divBdr>
            <w:top w:val="dotted" w:sz="6" w:space="8" w:color="BB7365"/>
            <w:left w:val="dotted" w:sz="6" w:space="8" w:color="BB7365"/>
            <w:bottom w:val="single" w:sz="12" w:space="8" w:color="BB7365"/>
            <w:right w:val="single" w:sz="12" w:space="8" w:color="BB7365"/>
          </w:divBdr>
        </w:div>
        <w:div w:id="845173340">
          <w:marLeft w:val="150"/>
          <w:marRight w:val="150"/>
          <w:marTop w:val="150"/>
          <w:marBottom w:val="150"/>
          <w:divBdr>
            <w:top w:val="dotted" w:sz="6" w:space="8" w:color="BB7365"/>
            <w:left w:val="dotted" w:sz="6" w:space="8" w:color="BB7365"/>
            <w:bottom w:val="single" w:sz="12" w:space="8" w:color="BB7365"/>
            <w:right w:val="single" w:sz="12" w:space="8" w:color="BB7365"/>
          </w:divBdr>
        </w:div>
      </w:divsChild>
    </w:div>
    <w:div w:id="1223979220">
      <w:bodyDiv w:val="1"/>
      <w:marLeft w:val="0"/>
      <w:marRight w:val="0"/>
      <w:marTop w:val="0"/>
      <w:marBottom w:val="0"/>
      <w:divBdr>
        <w:top w:val="none" w:sz="0" w:space="0" w:color="auto"/>
        <w:left w:val="none" w:sz="0" w:space="0" w:color="auto"/>
        <w:bottom w:val="none" w:sz="0" w:space="0" w:color="auto"/>
        <w:right w:val="none" w:sz="0" w:space="0" w:color="auto"/>
      </w:divBdr>
      <w:divsChild>
        <w:div w:id="780882778">
          <w:marLeft w:val="150"/>
          <w:marRight w:val="150"/>
          <w:marTop w:val="150"/>
          <w:marBottom w:val="150"/>
          <w:divBdr>
            <w:top w:val="dotted" w:sz="6" w:space="8" w:color="BB7365"/>
            <w:left w:val="dotted" w:sz="6" w:space="8" w:color="BB7365"/>
            <w:bottom w:val="single" w:sz="12" w:space="8" w:color="BB7365"/>
            <w:right w:val="single" w:sz="12" w:space="8" w:color="BB7365"/>
          </w:divBdr>
        </w:div>
        <w:div w:id="416251588">
          <w:marLeft w:val="150"/>
          <w:marRight w:val="150"/>
          <w:marTop w:val="150"/>
          <w:marBottom w:val="150"/>
          <w:divBdr>
            <w:top w:val="dotted" w:sz="6" w:space="8" w:color="BB7365"/>
            <w:left w:val="dotted" w:sz="6" w:space="8" w:color="BB7365"/>
            <w:bottom w:val="single" w:sz="12" w:space="8" w:color="BB7365"/>
            <w:right w:val="single" w:sz="12" w:space="8" w:color="BB7365"/>
          </w:divBdr>
        </w:div>
        <w:div w:id="1528566899">
          <w:marLeft w:val="150"/>
          <w:marRight w:val="150"/>
          <w:marTop w:val="150"/>
          <w:marBottom w:val="150"/>
          <w:divBdr>
            <w:top w:val="dotted" w:sz="6" w:space="8" w:color="BB7365"/>
            <w:left w:val="dotted" w:sz="6" w:space="8" w:color="BB7365"/>
            <w:bottom w:val="single" w:sz="12" w:space="8" w:color="BB7365"/>
            <w:right w:val="single" w:sz="12" w:space="8" w:color="BB7365"/>
          </w:divBdr>
        </w:div>
        <w:div w:id="1109084410">
          <w:marLeft w:val="150"/>
          <w:marRight w:val="150"/>
          <w:marTop w:val="150"/>
          <w:marBottom w:val="150"/>
          <w:divBdr>
            <w:top w:val="dotted" w:sz="6" w:space="8" w:color="BB7365"/>
            <w:left w:val="dotted" w:sz="6" w:space="8" w:color="BB7365"/>
            <w:bottom w:val="single" w:sz="12" w:space="8" w:color="BB7365"/>
            <w:right w:val="single" w:sz="12" w:space="8" w:color="BB7365"/>
          </w:divBdr>
        </w:div>
        <w:div w:id="1081099308">
          <w:marLeft w:val="150"/>
          <w:marRight w:val="150"/>
          <w:marTop w:val="150"/>
          <w:marBottom w:val="150"/>
          <w:divBdr>
            <w:top w:val="dotted" w:sz="6" w:space="8" w:color="BB7365"/>
            <w:left w:val="dotted" w:sz="6" w:space="8" w:color="BB7365"/>
            <w:bottom w:val="single" w:sz="12" w:space="8" w:color="BB7365"/>
            <w:right w:val="single" w:sz="12" w:space="8" w:color="BB7365"/>
          </w:divBdr>
        </w:div>
        <w:div w:id="738863633">
          <w:marLeft w:val="150"/>
          <w:marRight w:val="150"/>
          <w:marTop w:val="150"/>
          <w:marBottom w:val="150"/>
          <w:divBdr>
            <w:top w:val="dotted" w:sz="6" w:space="8" w:color="BB7365"/>
            <w:left w:val="dotted" w:sz="6" w:space="8" w:color="BB7365"/>
            <w:bottom w:val="single" w:sz="12" w:space="8" w:color="BB7365"/>
            <w:right w:val="single" w:sz="12" w:space="8" w:color="BB7365"/>
          </w:divBdr>
        </w:div>
        <w:div w:id="103230391">
          <w:marLeft w:val="150"/>
          <w:marRight w:val="150"/>
          <w:marTop w:val="150"/>
          <w:marBottom w:val="150"/>
          <w:divBdr>
            <w:top w:val="dotted" w:sz="6" w:space="8" w:color="BB7365"/>
            <w:left w:val="dotted" w:sz="6" w:space="8" w:color="BB7365"/>
            <w:bottom w:val="single" w:sz="12" w:space="8" w:color="BB7365"/>
            <w:right w:val="single" w:sz="12" w:space="8" w:color="BB7365"/>
          </w:divBdr>
        </w:div>
        <w:div w:id="1168667180">
          <w:marLeft w:val="150"/>
          <w:marRight w:val="150"/>
          <w:marTop w:val="150"/>
          <w:marBottom w:val="150"/>
          <w:divBdr>
            <w:top w:val="dotted" w:sz="6" w:space="8" w:color="BB7365"/>
            <w:left w:val="dotted" w:sz="6" w:space="8" w:color="BB7365"/>
            <w:bottom w:val="single" w:sz="12" w:space="8" w:color="BB7365"/>
            <w:right w:val="single" w:sz="12" w:space="8" w:color="BB7365"/>
          </w:divBdr>
        </w:div>
        <w:div w:id="242690656">
          <w:marLeft w:val="150"/>
          <w:marRight w:val="150"/>
          <w:marTop w:val="150"/>
          <w:marBottom w:val="150"/>
          <w:divBdr>
            <w:top w:val="dotted" w:sz="6" w:space="8" w:color="BB7365"/>
            <w:left w:val="dotted" w:sz="6" w:space="8" w:color="BB7365"/>
            <w:bottom w:val="single" w:sz="12" w:space="8" w:color="BB7365"/>
            <w:right w:val="single" w:sz="12" w:space="8" w:color="BB7365"/>
          </w:divBdr>
        </w:div>
        <w:div w:id="1005783532">
          <w:marLeft w:val="150"/>
          <w:marRight w:val="150"/>
          <w:marTop w:val="150"/>
          <w:marBottom w:val="150"/>
          <w:divBdr>
            <w:top w:val="dotted" w:sz="6" w:space="8" w:color="BB7365"/>
            <w:left w:val="dotted" w:sz="6" w:space="8" w:color="BB7365"/>
            <w:bottom w:val="single" w:sz="12" w:space="8" w:color="BB7365"/>
            <w:right w:val="single" w:sz="12" w:space="8" w:color="BB7365"/>
          </w:divBdr>
        </w:div>
        <w:div w:id="1818838052">
          <w:marLeft w:val="150"/>
          <w:marRight w:val="150"/>
          <w:marTop w:val="150"/>
          <w:marBottom w:val="150"/>
          <w:divBdr>
            <w:top w:val="dotted" w:sz="6" w:space="8" w:color="BB7365"/>
            <w:left w:val="dotted" w:sz="6" w:space="8" w:color="BB7365"/>
            <w:bottom w:val="single" w:sz="12" w:space="8" w:color="BB7365"/>
            <w:right w:val="single" w:sz="12" w:space="8" w:color="BB7365"/>
          </w:divBdr>
        </w:div>
        <w:div w:id="1456757380">
          <w:marLeft w:val="150"/>
          <w:marRight w:val="150"/>
          <w:marTop w:val="150"/>
          <w:marBottom w:val="150"/>
          <w:divBdr>
            <w:top w:val="dotted" w:sz="6" w:space="8" w:color="BB7365"/>
            <w:left w:val="dotted" w:sz="6" w:space="8" w:color="BB7365"/>
            <w:bottom w:val="single" w:sz="12" w:space="8" w:color="BB7365"/>
            <w:right w:val="single" w:sz="12" w:space="8" w:color="BB7365"/>
          </w:divBdr>
        </w:div>
        <w:div w:id="1176188172">
          <w:marLeft w:val="150"/>
          <w:marRight w:val="150"/>
          <w:marTop w:val="150"/>
          <w:marBottom w:val="150"/>
          <w:divBdr>
            <w:top w:val="dotted" w:sz="6" w:space="8" w:color="BB7365"/>
            <w:left w:val="dotted" w:sz="6" w:space="8" w:color="BB7365"/>
            <w:bottom w:val="single" w:sz="12" w:space="8" w:color="BB7365"/>
            <w:right w:val="single" w:sz="12" w:space="8" w:color="BB7365"/>
          </w:divBdr>
        </w:div>
        <w:div w:id="1439519871">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947874">
          <w:marLeft w:val="150"/>
          <w:marRight w:val="150"/>
          <w:marTop w:val="150"/>
          <w:marBottom w:val="150"/>
          <w:divBdr>
            <w:top w:val="dotted" w:sz="6" w:space="8" w:color="BB7365"/>
            <w:left w:val="dotted" w:sz="6" w:space="8" w:color="BB7365"/>
            <w:bottom w:val="single" w:sz="12" w:space="8" w:color="BB7365"/>
            <w:right w:val="single" w:sz="12" w:space="8" w:color="BB7365"/>
          </w:divBdr>
        </w:div>
        <w:div w:id="302319034">
          <w:marLeft w:val="150"/>
          <w:marRight w:val="150"/>
          <w:marTop w:val="150"/>
          <w:marBottom w:val="150"/>
          <w:divBdr>
            <w:top w:val="dotted" w:sz="6" w:space="8" w:color="BB7365"/>
            <w:left w:val="dotted" w:sz="6" w:space="8" w:color="BB7365"/>
            <w:bottom w:val="single" w:sz="12" w:space="8" w:color="BB7365"/>
            <w:right w:val="single" w:sz="12" w:space="8" w:color="BB7365"/>
          </w:divBdr>
        </w:div>
        <w:div w:id="1317342777">
          <w:marLeft w:val="150"/>
          <w:marRight w:val="150"/>
          <w:marTop w:val="150"/>
          <w:marBottom w:val="150"/>
          <w:divBdr>
            <w:top w:val="dotted" w:sz="6" w:space="8" w:color="BB7365"/>
            <w:left w:val="dotted" w:sz="6" w:space="8" w:color="BB7365"/>
            <w:bottom w:val="single" w:sz="12" w:space="8" w:color="BB7365"/>
            <w:right w:val="single" w:sz="12" w:space="8" w:color="BB7365"/>
          </w:divBdr>
        </w:div>
        <w:div w:id="359235482">
          <w:marLeft w:val="150"/>
          <w:marRight w:val="150"/>
          <w:marTop w:val="150"/>
          <w:marBottom w:val="150"/>
          <w:divBdr>
            <w:top w:val="dotted" w:sz="6" w:space="8" w:color="BB7365"/>
            <w:left w:val="dotted" w:sz="6" w:space="8" w:color="BB7365"/>
            <w:bottom w:val="single" w:sz="12" w:space="8" w:color="BB7365"/>
            <w:right w:val="single" w:sz="12" w:space="8" w:color="BB7365"/>
          </w:divBdr>
        </w:div>
        <w:div w:id="681322811">
          <w:marLeft w:val="0"/>
          <w:marRight w:val="0"/>
          <w:marTop w:val="0"/>
          <w:marBottom w:val="0"/>
          <w:divBdr>
            <w:top w:val="dotted" w:sz="6" w:space="0" w:color="6D748C"/>
            <w:left w:val="none" w:sz="0" w:space="0" w:color="auto"/>
            <w:bottom w:val="single" w:sz="36" w:space="0" w:color="6D748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www.mozilla.org/en-US/" TargetMode="External"/><Relationship Id="rId26" Type="http://schemas.openxmlformats.org/officeDocument/2006/relationships/hyperlink" Target="https://www.microsoft.com/en-ca/windows/microsoft-edge" TargetMode="External"/><Relationship Id="rId39" Type="http://schemas.openxmlformats.org/officeDocument/2006/relationships/image" Target="media/image5.png"/><Relationship Id="rId21" Type="http://schemas.openxmlformats.org/officeDocument/2006/relationships/hyperlink" Target="http://www.google.com/chrome" TargetMode="External"/><Relationship Id="rId34" Type="http://schemas.openxmlformats.org/officeDocument/2006/relationships/hyperlink" Target="http://www.w3.org/" TargetMode="External"/><Relationship Id="rId42" Type="http://schemas.openxmlformats.org/officeDocument/2006/relationships/hyperlink" Target="http://validator.w3.org/check?uri=referer" TargetMode="External"/><Relationship Id="rId47" Type="http://schemas.openxmlformats.org/officeDocument/2006/relationships/hyperlink" Target="https://code.visualstudio.com/docs/introvideos/basics" TargetMode="External"/><Relationship Id="rId50" Type="http://schemas.openxmlformats.org/officeDocument/2006/relationships/theme" Target="theme/theme1.xml"/><Relationship Id="rId7" Type="http://schemas.openxmlformats.org/officeDocument/2006/relationships/hyperlink" Target="mailto:jeffrey_parker@bcit.ca" TargetMode="External"/><Relationship Id="rId2" Type="http://schemas.openxmlformats.org/officeDocument/2006/relationships/styles" Target="styles.xml"/><Relationship Id="rId16" Type="http://schemas.openxmlformats.org/officeDocument/2006/relationships/hyperlink" Target="https://code.visualstudio.com/docs/introvideos/basics" TargetMode="External"/><Relationship Id="rId29" Type="http://schemas.openxmlformats.org/officeDocument/2006/relationships/hyperlink" Target="https://developer.mozilla.org/son/docs/Tools" TargetMode="External"/><Relationship Id="rId11" Type="http://schemas.openxmlformats.org/officeDocument/2006/relationships/hyperlink" Target="https://www.bcit.ca/distance/learnersupport/d2lhelp.shtml" TargetMode="External"/><Relationship Id="rId24" Type="http://schemas.openxmlformats.org/officeDocument/2006/relationships/hyperlink" Target="http://www.jonhartmann.com/index.cfm/2011/4/28/Enabling-Safari-Developer-Tools" TargetMode="External"/><Relationship Id="rId32" Type="http://schemas.openxmlformats.org/officeDocument/2006/relationships/hyperlink" Target="https://docs.microsoft.com/en-us/microsoft-edge/f12-devtools-guide" TargetMode="External"/><Relationship Id="rId37" Type="http://schemas.openxmlformats.org/officeDocument/2006/relationships/image" Target="media/image3.png"/><Relationship Id="rId40" Type="http://schemas.openxmlformats.org/officeDocument/2006/relationships/hyperlink" Target="http://validator.w3.org/" TargetMode="External"/><Relationship Id="rId45" Type="http://schemas.openxmlformats.org/officeDocument/2006/relationships/hyperlink" Target="http://bcitcomp.ca/1950/lecture/01/" TargetMode="External"/><Relationship Id="rId5" Type="http://schemas.openxmlformats.org/officeDocument/2006/relationships/footnotes" Target="footnotes.xml"/><Relationship Id="rId15" Type="http://schemas.openxmlformats.org/officeDocument/2006/relationships/hyperlink" Target="https://code.visualstudio.com/docs" TargetMode="External"/><Relationship Id="rId23" Type="http://schemas.openxmlformats.org/officeDocument/2006/relationships/hyperlink" Target="http://www.opera.com/" TargetMode="External"/><Relationship Id="rId28" Type="http://schemas.openxmlformats.org/officeDocument/2006/relationships/hyperlink" Target="http://chrispederick.com/work/web-developer/" TargetMode="External"/><Relationship Id="rId36" Type="http://schemas.openxmlformats.org/officeDocument/2006/relationships/image" Target="media/image2.png"/><Relationship Id="rId49" Type="http://schemas.openxmlformats.org/officeDocument/2006/relationships/fontTable" Target="fontTable.xml"/><Relationship Id="rId10" Type="http://schemas.openxmlformats.org/officeDocument/2006/relationships/hyperlink" Target="https://learn.bcit.ca/" TargetMode="External"/><Relationship Id="rId19" Type="http://schemas.openxmlformats.org/officeDocument/2006/relationships/hyperlink" Target="https://www.mozilla.org/en-US/firefox/" TargetMode="External"/><Relationship Id="rId31" Type="http://schemas.openxmlformats.org/officeDocument/2006/relationships/hyperlink" Target="https://developer.apple.com/safari/tools/" TargetMode="External"/><Relationship Id="rId44" Type="http://schemas.openxmlformats.org/officeDocument/2006/relationships/hyperlink" Target="https://learn.bcit.ca/" TargetMode="External"/><Relationship Id="rId4" Type="http://schemas.openxmlformats.org/officeDocument/2006/relationships/webSettings" Target="webSettings.xml"/><Relationship Id="rId9" Type="http://schemas.openxmlformats.org/officeDocument/2006/relationships/hyperlink" Target="http://kb.bcit.ca/sr/sharefile/2052.shtml" TargetMode="External"/><Relationship Id="rId14" Type="http://schemas.openxmlformats.org/officeDocument/2006/relationships/hyperlink" Target="https://code.visualstudio.com/" TargetMode="External"/><Relationship Id="rId22" Type="http://schemas.openxmlformats.org/officeDocument/2006/relationships/hyperlink" Target="http://www.apple.com/safari/" TargetMode="External"/><Relationship Id="rId27" Type="http://schemas.openxmlformats.org/officeDocument/2006/relationships/hyperlink" Target="https://www.microsoft.com/en-ca/download/internet-explorer.aspx" TargetMode="External"/><Relationship Id="rId30" Type="http://schemas.openxmlformats.org/officeDocument/2006/relationships/hyperlink" Target="https://developers.google.com/chrome-developer-tools/" TargetMode="External"/><Relationship Id="rId35" Type="http://schemas.openxmlformats.org/officeDocument/2006/relationships/hyperlink" Target="http://www.webstandards.org/learn/faq/" TargetMode="External"/><Relationship Id="rId43" Type="http://schemas.openxmlformats.org/officeDocument/2006/relationships/hyperlink" Target="https://html.com/semantic-markup/" TargetMode="External"/><Relationship Id="rId48" Type="http://schemas.openxmlformats.org/officeDocument/2006/relationships/hyperlink" Target="https://code.visualstudio.com/docs" TargetMode="External"/><Relationship Id="rId8" Type="http://schemas.openxmlformats.org/officeDocument/2006/relationships/hyperlink" Target="mailto:michael_whyte@bcit.ca"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de.visualstudio.com/docs" TargetMode="External"/><Relationship Id="rId25" Type="http://schemas.openxmlformats.org/officeDocument/2006/relationships/hyperlink" Target="https://www.microsoft.com/en-ca/" TargetMode="External"/><Relationship Id="rId33" Type="http://schemas.openxmlformats.org/officeDocument/2006/relationships/hyperlink" Target="http://www.iso.org/" TargetMode="External"/><Relationship Id="rId38" Type="http://schemas.openxmlformats.org/officeDocument/2006/relationships/image" Target="media/image4.png"/><Relationship Id="rId46" Type="http://schemas.openxmlformats.org/officeDocument/2006/relationships/hyperlink" Target="https://code.visualstudio.com/" TargetMode="External"/><Relationship Id="rId20" Type="http://schemas.openxmlformats.org/officeDocument/2006/relationships/hyperlink" Target="http://www.webkit.org/" TargetMode="External"/><Relationship Id="rId41" Type="http://schemas.openxmlformats.org/officeDocument/2006/relationships/hyperlink" Target="http://jigsaw.w3.org/css-validato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2796</Words>
  <Characters>15943</Characters>
  <Application>Microsoft Office Word</Application>
  <DocSecurity>0</DocSecurity>
  <Lines>132</Lines>
  <Paragraphs>37</Paragraphs>
  <ScaleCrop>false</ScaleCrop>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Whyte</dc:creator>
  <cp:keywords/>
  <dc:description/>
  <cp:lastModifiedBy>Michael Whyte</cp:lastModifiedBy>
  <cp:revision>1</cp:revision>
  <dcterms:created xsi:type="dcterms:W3CDTF">2018-03-05T06:16:00Z</dcterms:created>
  <dcterms:modified xsi:type="dcterms:W3CDTF">2018-03-05T06:22:00Z</dcterms:modified>
</cp:coreProperties>
</file>